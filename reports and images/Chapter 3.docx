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918" w:rsidRPr="00E9130C" w:rsidRDefault="00DB1918" w:rsidP="00DB1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40"/>
          <w:szCs w:val="40"/>
        </w:rPr>
        <w:t>Chapter 3</w:t>
      </w:r>
    </w:p>
    <w:p w:rsidR="00DB1918" w:rsidRDefault="00DB1918" w:rsidP="00DB191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Implementation Issues</w:t>
      </w:r>
    </w:p>
    <w:p w:rsidR="00DB1918" w:rsidRDefault="00DB1918" w:rsidP="00DB191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DB1918" w:rsidRDefault="00DB1918" w:rsidP="00DB191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DB1918" w:rsidRDefault="00DB1918" w:rsidP="00DB191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DB1918" w:rsidRDefault="00DB1918" w:rsidP="00DB191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DB1918" w:rsidRDefault="00DB1918" w:rsidP="00DB191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DB1918" w:rsidRDefault="00DB1918" w:rsidP="00DB191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DB1918" w:rsidRDefault="00DB1918" w:rsidP="00DB191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DB1918" w:rsidRDefault="00DB1918" w:rsidP="00DB191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DB1918" w:rsidRDefault="00DB1918" w:rsidP="00DB191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DB1918" w:rsidRDefault="00DB1918" w:rsidP="00DB191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DB1918" w:rsidRDefault="00DB1918" w:rsidP="00DB191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DB1918" w:rsidRDefault="00DB1918" w:rsidP="00DB191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DB1918" w:rsidRDefault="00DB1918" w:rsidP="00DB191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DB1918" w:rsidRPr="00410760" w:rsidRDefault="00DB1918" w:rsidP="00DB191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A5C96" w:rsidRDefault="006A5C96" w:rsidP="004107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7C84" w:rsidRDefault="00410760" w:rsidP="004107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0760">
        <w:rPr>
          <w:rFonts w:ascii="Times New Roman" w:hAnsi="Times New Roman" w:cs="Times New Roman"/>
          <w:b/>
          <w:sz w:val="24"/>
          <w:szCs w:val="24"/>
        </w:rPr>
        <w:lastRenderedPageBreak/>
        <w:t>3.1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6B9D">
        <w:rPr>
          <w:rFonts w:ascii="Times New Roman" w:hAnsi="Times New Roman" w:cs="Times New Roman"/>
          <w:b/>
          <w:sz w:val="24"/>
          <w:szCs w:val="24"/>
        </w:rPr>
        <w:t>Architecture of Basic Components</w:t>
      </w:r>
    </w:p>
    <w:p w:rsidR="00163F1A" w:rsidRDefault="00163F1A" w:rsidP="00163F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F1A">
        <w:rPr>
          <w:rFonts w:ascii="Times New Roman" w:hAnsi="Times New Roman" w:cs="Times New Roman"/>
          <w:sz w:val="24"/>
          <w:szCs w:val="24"/>
        </w:rPr>
        <w:t>The overall architecture of the AES hardware mirrors the</w:t>
      </w:r>
      <w:r>
        <w:rPr>
          <w:rFonts w:ascii="Times New Roman" w:hAnsi="Times New Roman" w:cs="Times New Roman"/>
          <w:sz w:val="24"/>
          <w:szCs w:val="24"/>
        </w:rPr>
        <w:t xml:space="preserve"> structure of Algorithm discussed in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Pr="00163F1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3F1A">
        <w:rPr>
          <w:rFonts w:ascii="Times New Roman" w:hAnsi="Times New Roman" w:cs="Times New Roman"/>
          <w:sz w:val="24"/>
          <w:szCs w:val="24"/>
        </w:rPr>
        <w:t xml:space="preserve"> It is a synchronous implementation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3F1A">
        <w:rPr>
          <w:rFonts w:ascii="Times New Roman" w:hAnsi="Times New Roman" w:cs="Times New Roman"/>
          <w:sz w:val="24"/>
          <w:szCs w:val="24"/>
        </w:rPr>
        <w:t xml:space="preserve">of both the processes of </w:t>
      </w:r>
      <w:r>
        <w:rPr>
          <w:rFonts w:ascii="Times New Roman" w:hAnsi="Times New Roman" w:cs="Times New Roman"/>
          <w:sz w:val="24"/>
          <w:szCs w:val="24"/>
        </w:rPr>
        <w:t>cipher. It uses 2</w:t>
      </w:r>
      <w:r w:rsidRPr="00163F1A">
        <w:rPr>
          <w:rFonts w:ascii="Times New Roman" w:hAnsi="Times New Roman" w:cs="Times New Roman"/>
          <w:sz w:val="24"/>
          <w:szCs w:val="24"/>
        </w:rPr>
        <w:t xml:space="preserve"> 128-registers.Every clock transition, these registers are loaded, except</w:t>
      </w:r>
      <w:r w:rsidR="004A7991">
        <w:rPr>
          <w:rFonts w:ascii="Times New Roman" w:hAnsi="Times New Roman" w:cs="Times New Roman"/>
          <w:sz w:val="24"/>
          <w:szCs w:val="24"/>
        </w:rPr>
        <w:t xml:space="preserve"> dataout1 and dataout2</w:t>
      </w:r>
      <w:r w:rsidRPr="00163F1A">
        <w:rPr>
          <w:rFonts w:ascii="Times New Roman" w:hAnsi="Times New Roman" w:cs="Times New Roman"/>
          <w:sz w:val="24"/>
          <w:szCs w:val="24"/>
        </w:rPr>
        <w:t>, which is loaded when an input state is completely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3F1A">
        <w:rPr>
          <w:rFonts w:ascii="Times New Roman" w:hAnsi="Times New Roman" w:cs="Times New Roman"/>
          <w:sz w:val="24"/>
          <w:szCs w:val="24"/>
        </w:rPr>
        <w:t>ciphered. During the encryption process,</w:t>
      </w:r>
      <w:r w:rsidR="00847DC7">
        <w:rPr>
          <w:rFonts w:ascii="Times New Roman" w:hAnsi="Times New Roman" w:cs="Times New Roman"/>
          <w:sz w:val="24"/>
          <w:szCs w:val="24"/>
        </w:rPr>
        <w:t xml:space="preserve"> </w:t>
      </w:r>
      <w:r w:rsidRPr="00163F1A">
        <w:rPr>
          <w:rFonts w:ascii="Times New Roman" w:hAnsi="Times New Roman" w:cs="Times New Roman"/>
          <w:sz w:val="24"/>
          <w:szCs w:val="24"/>
        </w:rPr>
        <w:t>Register0 is loaded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3F1A">
        <w:rPr>
          <w:rFonts w:ascii="Times New Roman" w:hAnsi="Times New Roman" w:cs="Times New Roman"/>
          <w:sz w:val="24"/>
          <w:szCs w:val="24"/>
        </w:rPr>
        <w:t>with the input data or the partially enc</w:t>
      </w:r>
      <w:r w:rsidR="00847DC7">
        <w:rPr>
          <w:rFonts w:ascii="Times New Roman" w:hAnsi="Times New Roman" w:cs="Times New Roman"/>
          <w:sz w:val="24"/>
          <w:szCs w:val="24"/>
        </w:rPr>
        <w:t>rypted text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3F1A">
        <w:rPr>
          <w:rFonts w:ascii="Times New Roman" w:hAnsi="Times New Roman" w:cs="Times New Roman"/>
          <w:sz w:val="24"/>
          <w:szCs w:val="24"/>
        </w:rPr>
        <w:t>with the re</w:t>
      </w:r>
      <w:r w:rsidR="009C67AC">
        <w:rPr>
          <w:rFonts w:ascii="Times New Roman" w:hAnsi="Times New Roman" w:cs="Times New Roman"/>
          <w:sz w:val="24"/>
          <w:szCs w:val="24"/>
        </w:rPr>
        <w:t>sult of the</w:t>
      </w:r>
      <w:r w:rsidR="0084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DC7" w:rsidRPr="00847DC7">
        <w:rPr>
          <w:rFonts w:ascii="Times New Roman" w:hAnsi="Times New Roman" w:cs="Times New Roman"/>
          <w:b/>
          <w:sz w:val="24"/>
          <w:szCs w:val="24"/>
        </w:rPr>
        <w:t>mixcolumn</w:t>
      </w:r>
      <w:proofErr w:type="spellEnd"/>
      <w:r w:rsidR="00847DC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C67AC" w:rsidRPr="00847DC7">
        <w:rPr>
          <w:rFonts w:ascii="Times New Roman" w:hAnsi="Times New Roman" w:cs="Times New Roman"/>
          <w:b/>
          <w:sz w:val="24"/>
          <w:szCs w:val="24"/>
        </w:rPr>
        <w:t>AddRoundKey</w:t>
      </w:r>
      <w:proofErr w:type="spellEnd"/>
      <w:r w:rsidR="00847DC7" w:rsidRPr="00847D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67AC">
        <w:rPr>
          <w:rFonts w:ascii="Times New Roman" w:hAnsi="Times New Roman" w:cs="Times New Roman"/>
          <w:sz w:val="24"/>
          <w:szCs w:val="24"/>
        </w:rPr>
        <w:t>component</w:t>
      </w:r>
      <w:r w:rsidR="00847DC7">
        <w:rPr>
          <w:rFonts w:ascii="Times New Roman" w:hAnsi="Times New Roman" w:cs="Times New Roman"/>
          <w:sz w:val="24"/>
          <w:szCs w:val="24"/>
        </w:rPr>
        <w:t xml:space="preserve"> except first and last round in which </w:t>
      </w:r>
      <w:proofErr w:type="spellStart"/>
      <w:r w:rsidR="00847DC7">
        <w:rPr>
          <w:rFonts w:ascii="Times New Roman" w:hAnsi="Times New Roman" w:cs="Times New Roman"/>
          <w:sz w:val="24"/>
          <w:szCs w:val="24"/>
        </w:rPr>
        <w:t>mixcolumn</w:t>
      </w:r>
      <w:proofErr w:type="spellEnd"/>
      <w:r w:rsidR="00847DC7">
        <w:rPr>
          <w:rFonts w:ascii="Times New Roman" w:hAnsi="Times New Roman" w:cs="Times New Roman"/>
          <w:sz w:val="24"/>
          <w:szCs w:val="24"/>
        </w:rPr>
        <w:t xml:space="preserve"> operation is </w:t>
      </w:r>
      <w:proofErr w:type="gramStart"/>
      <w:r w:rsidR="00847DC7">
        <w:rPr>
          <w:rFonts w:ascii="Times New Roman" w:hAnsi="Times New Roman" w:cs="Times New Roman"/>
          <w:sz w:val="24"/>
          <w:szCs w:val="24"/>
        </w:rPr>
        <w:t xml:space="preserve">skipped </w:t>
      </w:r>
      <w:r w:rsidR="009C67A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47DC7">
        <w:rPr>
          <w:rFonts w:ascii="Times New Roman" w:hAnsi="Times New Roman" w:cs="Times New Roman"/>
          <w:sz w:val="24"/>
          <w:szCs w:val="24"/>
        </w:rPr>
        <w:t xml:space="preserve"> </w:t>
      </w:r>
      <w:r w:rsidRPr="00163F1A">
        <w:rPr>
          <w:rFonts w:ascii="Times New Roman" w:hAnsi="Times New Roman" w:cs="Times New Roman"/>
          <w:sz w:val="24"/>
          <w:szCs w:val="24"/>
        </w:rPr>
        <w:t>Register2</w:t>
      </w:r>
      <w:r w:rsidR="00847DC7">
        <w:rPr>
          <w:rFonts w:ascii="Times New Roman" w:hAnsi="Times New Roman" w:cs="Times New Roman"/>
          <w:sz w:val="24"/>
          <w:szCs w:val="24"/>
        </w:rPr>
        <w:t xml:space="preserve"> </w:t>
      </w:r>
      <w:r w:rsidRPr="00163F1A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3F1A">
        <w:rPr>
          <w:rFonts w:ascii="Times New Roman" w:hAnsi="Times New Roman" w:cs="Times New Roman"/>
          <w:sz w:val="24"/>
          <w:szCs w:val="24"/>
        </w:rPr>
        <w:t xml:space="preserve">the state after applying functions </w:t>
      </w:r>
      <w:proofErr w:type="spellStart"/>
      <w:r w:rsidRPr="00163F1A">
        <w:rPr>
          <w:rFonts w:ascii="Times New Roman" w:hAnsi="Times New Roman" w:cs="Times New Roman"/>
          <w:sz w:val="24"/>
          <w:szCs w:val="24"/>
        </w:rPr>
        <w:t>SubBytes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3F1A">
        <w:rPr>
          <w:rFonts w:ascii="Times New Roman" w:hAnsi="Times New Roman" w:cs="Times New Roman"/>
          <w:sz w:val="24"/>
          <w:szCs w:val="24"/>
        </w:rPr>
        <w:t>and subsequently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1A">
        <w:rPr>
          <w:rFonts w:ascii="Times New Roman" w:hAnsi="Times New Roman" w:cs="Times New Roman"/>
          <w:sz w:val="24"/>
          <w:szCs w:val="24"/>
        </w:rPr>
        <w:t>ShiftRows</w:t>
      </w:r>
      <w:proofErr w:type="spellEnd"/>
      <w:r w:rsidRPr="00163F1A">
        <w:rPr>
          <w:rFonts w:ascii="Times New Roman" w:hAnsi="Times New Roman" w:cs="Times New Roman"/>
          <w:sz w:val="24"/>
          <w:szCs w:val="24"/>
        </w:rPr>
        <w:t xml:space="preserve">..The component that implements </w:t>
      </w:r>
      <w:r w:rsidR="006A5C9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163F1A">
        <w:rPr>
          <w:rFonts w:ascii="Times New Roman" w:hAnsi="Times New Roman" w:cs="Times New Roman"/>
          <w:sz w:val="24"/>
          <w:szCs w:val="24"/>
        </w:rPr>
        <w:t>AddRoundKey</w:t>
      </w:r>
      <w:proofErr w:type="spellEnd"/>
      <w:r w:rsidR="006A5C96">
        <w:rPr>
          <w:rFonts w:ascii="Times New Roman" w:hAnsi="Times New Roman" w:cs="Times New Roman"/>
          <w:sz w:val="24"/>
          <w:szCs w:val="24"/>
        </w:rPr>
        <w:t xml:space="preserve"> </w:t>
      </w:r>
      <w:r w:rsidRPr="00163F1A">
        <w:rPr>
          <w:rFonts w:ascii="Times New Roman" w:hAnsi="Times New Roman" w:cs="Times New Roman"/>
          <w:sz w:val="24"/>
          <w:szCs w:val="24"/>
        </w:rPr>
        <w:t>is</w:t>
      </w:r>
      <w:r w:rsidR="006A5C96">
        <w:rPr>
          <w:rFonts w:ascii="Times New Roman" w:hAnsi="Times New Roman" w:cs="Times New Roman"/>
          <w:sz w:val="24"/>
          <w:szCs w:val="24"/>
        </w:rPr>
        <w:t xml:space="preserve"> </w:t>
      </w:r>
      <w:r w:rsidRPr="00163F1A">
        <w:rPr>
          <w:rFonts w:ascii="Times New Roman" w:hAnsi="Times New Roman" w:cs="Times New Roman"/>
          <w:sz w:val="24"/>
          <w:szCs w:val="24"/>
        </w:rPr>
        <w:t>simply a net of XOR</w:t>
      </w:r>
      <w:r w:rsidR="006A5C96">
        <w:rPr>
          <w:rFonts w:ascii="Times New Roman" w:hAnsi="Times New Roman" w:cs="Times New Roman"/>
          <w:sz w:val="24"/>
          <w:szCs w:val="24"/>
        </w:rPr>
        <w:t xml:space="preserve"> </w:t>
      </w:r>
      <w:r w:rsidRPr="00163F1A">
        <w:rPr>
          <w:rFonts w:ascii="Times New Roman" w:hAnsi="Times New Roman" w:cs="Times New Roman"/>
          <w:sz w:val="24"/>
          <w:szCs w:val="24"/>
        </w:rPr>
        <w:t xml:space="preserve">gates that adds in </w:t>
      </w:r>
      <w:proofErr w:type="gramStart"/>
      <w:r w:rsidRPr="00163F1A">
        <w:rPr>
          <w:rFonts w:ascii="Times New Roman" w:hAnsi="Times New Roman" w:cs="Times New Roman"/>
          <w:sz w:val="24"/>
          <w:szCs w:val="24"/>
        </w:rPr>
        <w:t>GF(</w:t>
      </w:r>
      <w:proofErr w:type="gramEnd"/>
      <w:r w:rsidRPr="00163F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^</w:t>
      </w:r>
      <w:r w:rsidRPr="00163F1A">
        <w:rPr>
          <w:rFonts w:ascii="Times New Roman" w:hAnsi="Times New Roman" w:cs="Times New Roman"/>
          <w:sz w:val="24"/>
          <w:szCs w:val="24"/>
        </w:rPr>
        <w:t>8) the 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3F1A">
        <w:rPr>
          <w:rFonts w:ascii="Times New Roman" w:hAnsi="Times New Roman" w:cs="Times New Roman"/>
          <w:sz w:val="24"/>
          <w:szCs w:val="24"/>
        </w:rPr>
        <w:t>schedule to the current state. The component implementing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3F1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163F1A">
        <w:rPr>
          <w:rFonts w:ascii="Times New Roman" w:hAnsi="Times New Roman" w:cs="Times New Roman"/>
          <w:sz w:val="24"/>
          <w:szCs w:val="24"/>
        </w:rPr>
        <w:t>SubBytes</w:t>
      </w:r>
      <w:proofErr w:type="spellEnd"/>
      <w:r w:rsidRPr="00163F1A">
        <w:rPr>
          <w:rFonts w:ascii="Times New Roman" w:hAnsi="Times New Roman" w:cs="Times New Roman"/>
          <w:sz w:val="24"/>
          <w:szCs w:val="24"/>
        </w:rPr>
        <w:t xml:space="preserve"> uses 16 S-boxes stored in a Read-Only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3F1A">
        <w:rPr>
          <w:rFonts w:ascii="Times New Roman" w:hAnsi="Times New Roman" w:cs="Times New Roman"/>
          <w:sz w:val="24"/>
          <w:szCs w:val="24"/>
        </w:rPr>
        <w:t>Memory (ROM). The obtained state is row-shifted before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3F1A">
        <w:rPr>
          <w:rFonts w:ascii="Times New Roman" w:hAnsi="Times New Roman" w:cs="Times New Roman"/>
          <w:sz w:val="24"/>
          <w:szCs w:val="24"/>
        </w:rPr>
        <w:t>storage in Register2. The component architecture is given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3F1A">
        <w:rPr>
          <w:rFonts w:ascii="Times New Roman" w:hAnsi="Times New Roman" w:cs="Times New Roman"/>
          <w:sz w:val="24"/>
          <w:szCs w:val="24"/>
        </w:rPr>
        <w:t>Fig. 2.</w:t>
      </w:r>
    </w:p>
    <w:p w:rsidR="00CA33B8" w:rsidRDefault="00163F1A" w:rsidP="00163F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F1A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1A">
        <w:rPr>
          <w:rFonts w:ascii="Times New Roman" w:hAnsi="Times New Roman" w:cs="Times New Roman"/>
          <w:sz w:val="24"/>
          <w:szCs w:val="24"/>
        </w:rPr>
        <w:t>MixColumns</w:t>
      </w:r>
      <w:proofErr w:type="spellEnd"/>
      <w:r w:rsidR="006A5C96">
        <w:rPr>
          <w:rFonts w:ascii="Times New Roman" w:hAnsi="Times New Roman" w:cs="Times New Roman"/>
          <w:sz w:val="24"/>
          <w:szCs w:val="24"/>
        </w:rPr>
        <w:t xml:space="preserve"> </w:t>
      </w:r>
      <w:r w:rsidRPr="00163F1A">
        <w:rPr>
          <w:rFonts w:ascii="Times New Roman" w:hAnsi="Times New Roman" w:cs="Times New Roman"/>
          <w:sz w:val="24"/>
          <w:szCs w:val="24"/>
        </w:rPr>
        <w:t>is i</w:t>
      </w:r>
      <w:r>
        <w:rPr>
          <w:rFonts w:ascii="Times New Roman" w:hAnsi="Times New Roman" w:cs="Times New Roman"/>
          <w:sz w:val="24"/>
          <w:szCs w:val="24"/>
        </w:rPr>
        <w:t>mplemented by a massively paral</w:t>
      </w:r>
      <w:r w:rsidRPr="00163F1A">
        <w:rPr>
          <w:rFonts w:ascii="Times New Roman" w:hAnsi="Times New Roman" w:cs="Times New Roman"/>
          <w:sz w:val="24"/>
          <w:szCs w:val="24"/>
        </w:rPr>
        <w:t>lel component that computes all the bytes of the new state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3F1A">
        <w:rPr>
          <w:rFonts w:ascii="Times New Roman" w:hAnsi="Times New Roman" w:cs="Times New Roman"/>
          <w:sz w:val="24"/>
          <w:szCs w:val="24"/>
        </w:rPr>
        <w:t>single clock. It uses four components of the same architecture.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3F1A">
        <w:rPr>
          <w:rFonts w:ascii="Times New Roman" w:hAnsi="Times New Roman" w:cs="Times New Roman"/>
          <w:sz w:val="24"/>
          <w:szCs w:val="24"/>
        </w:rPr>
        <w:t xml:space="preserve">This basic component produces one column </w:t>
      </w:r>
      <w:proofErr w:type="spellStart"/>
      <w:r w:rsidRPr="00163F1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63F1A">
        <w:rPr>
          <w:rFonts w:ascii="Times New Roman" w:hAnsi="Times New Roman" w:cs="Times New Roman"/>
          <w:sz w:val="24"/>
          <w:szCs w:val="24"/>
        </w:rPr>
        <w:t xml:space="preserve"> the new state.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3F1A">
        <w:rPr>
          <w:rFonts w:ascii="Times New Roman" w:hAnsi="Times New Roman" w:cs="Times New Roman"/>
          <w:sz w:val="24"/>
          <w:szCs w:val="24"/>
        </w:rPr>
        <w:t>Its architecture is described in Fig. 3, wherein component</w:t>
      </w:r>
      <w:r w:rsidR="0084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1A"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3F1A">
        <w:rPr>
          <w:rFonts w:ascii="Times New Roman" w:hAnsi="Times New Roman" w:cs="Times New Roman"/>
          <w:sz w:val="24"/>
          <w:szCs w:val="24"/>
        </w:rPr>
        <w:t>yields the a special product of a given byte from the state times{01}, {02}or{03}</w:t>
      </w:r>
      <w:r w:rsidR="00847DC7">
        <w:rPr>
          <w:rFonts w:ascii="Times New Roman" w:hAnsi="Times New Roman" w:cs="Times New Roman"/>
          <w:sz w:val="24"/>
          <w:szCs w:val="24"/>
        </w:rPr>
        <w:t>.</w:t>
      </w:r>
      <w:r w:rsidRPr="00163F1A">
        <w:rPr>
          <w:rFonts w:ascii="Times New Roman" w:hAnsi="Times New Roman" w:cs="Times New Roman"/>
          <w:sz w:val="24"/>
          <w:szCs w:val="24"/>
        </w:rPr>
        <w:t xml:space="preserve">The architecture of </w:t>
      </w:r>
      <w:r>
        <w:rPr>
          <w:rFonts w:ascii="Times New Roman" w:hAnsi="Times New Roman" w:cs="Times New Roman"/>
          <w:sz w:val="24"/>
          <w:szCs w:val="24"/>
        </w:rPr>
        <w:t xml:space="preserve">component </w:t>
      </w:r>
      <w:r w:rsidR="00847DC7">
        <w:rPr>
          <w:rFonts w:ascii="Times New Roman" w:hAnsi="Times New Roman" w:cs="Times New Roman"/>
          <w:sz w:val="24"/>
          <w:szCs w:val="24"/>
        </w:rPr>
        <w:t>multi</w:t>
      </w:r>
      <w:r w:rsidRPr="00163F1A">
        <w:rPr>
          <w:rFonts w:ascii="Times New Roman" w:hAnsi="Times New Roman" w:cs="Times New Roman"/>
          <w:sz w:val="24"/>
          <w:szCs w:val="24"/>
        </w:rPr>
        <w:t xml:space="preserve"> presented in Fig. 4.Component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1A">
        <w:rPr>
          <w:rFonts w:ascii="Times New Roman" w:hAnsi="Times New Roman" w:cs="Times New Roman"/>
          <w:sz w:val="24"/>
          <w:szCs w:val="24"/>
        </w:rPr>
        <w:t>xtime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3F1A">
        <w:rPr>
          <w:rFonts w:ascii="Times New Roman" w:hAnsi="Times New Roman" w:cs="Times New Roman"/>
          <w:sz w:val="24"/>
          <w:szCs w:val="24"/>
        </w:rPr>
        <w:t>computes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1A">
        <w:rPr>
          <w:rFonts w:ascii="Times New Roman" w:hAnsi="Times New Roman" w:cs="Times New Roman"/>
          <w:sz w:val="24"/>
          <w:szCs w:val="24"/>
        </w:rPr>
        <w:t>xtime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3F1A">
        <w:rPr>
          <w:rFonts w:ascii="Times New Roman" w:hAnsi="Times New Roman" w:cs="Times New Roman"/>
          <w:sz w:val="24"/>
          <w:szCs w:val="24"/>
        </w:rPr>
        <w:t>operation as defined in[5] and shown in Fig. 5.</w:t>
      </w:r>
    </w:p>
    <w:p w:rsidR="00E56B9D" w:rsidRDefault="00CA33B8" w:rsidP="00163F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6B9D">
        <w:rPr>
          <w:rFonts w:ascii="Times New Roman" w:hAnsi="Times New Roman" w:cs="Times New Roman"/>
          <w:sz w:val="24"/>
          <w:szCs w:val="24"/>
        </w:rPr>
        <w:t xml:space="preserve">Equivalent </w:t>
      </w:r>
      <w:proofErr w:type="spellStart"/>
      <w:proofErr w:type="gramStart"/>
      <w:r w:rsidR="00E56B9D">
        <w:rPr>
          <w:rFonts w:ascii="Times New Roman" w:hAnsi="Times New Roman" w:cs="Times New Roman"/>
          <w:sz w:val="24"/>
          <w:szCs w:val="24"/>
        </w:rPr>
        <w:t>invMixColumns</w:t>
      </w:r>
      <w:proofErr w:type="spellEnd"/>
      <w:r w:rsidR="00E56B9D">
        <w:rPr>
          <w:rFonts w:ascii="Times New Roman" w:hAnsi="Times New Roman" w:cs="Times New Roman"/>
          <w:sz w:val="24"/>
          <w:szCs w:val="24"/>
        </w:rPr>
        <w:t xml:space="preserve">  can</w:t>
      </w:r>
      <w:proofErr w:type="gramEnd"/>
      <w:r w:rsidR="00E56B9D">
        <w:rPr>
          <w:rFonts w:ascii="Times New Roman" w:hAnsi="Times New Roman" w:cs="Times New Roman"/>
          <w:sz w:val="24"/>
          <w:szCs w:val="24"/>
        </w:rPr>
        <w:t xml:space="preserve"> be implemented  in the same way as </w:t>
      </w:r>
      <w:proofErr w:type="spellStart"/>
      <w:r w:rsidR="00E56B9D">
        <w:rPr>
          <w:rFonts w:ascii="Times New Roman" w:hAnsi="Times New Roman" w:cs="Times New Roman"/>
          <w:sz w:val="24"/>
          <w:szCs w:val="24"/>
        </w:rPr>
        <w:t>MixColumns</w:t>
      </w:r>
      <w:proofErr w:type="spellEnd"/>
      <w:r w:rsidR="00E56B9D">
        <w:rPr>
          <w:rFonts w:ascii="Times New Roman" w:hAnsi="Times New Roman" w:cs="Times New Roman"/>
          <w:sz w:val="24"/>
          <w:szCs w:val="24"/>
        </w:rPr>
        <w:t>,</w:t>
      </w:r>
      <w:r w:rsidR="00E56B9D" w:rsidRPr="00E56B9D">
        <w:rPr>
          <w:rFonts w:ascii="Times New Roman" w:hAnsi="Times New Roman" w:cs="Times New Roman"/>
          <w:sz w:val="24"/>
          <w:szCs w:val="24"/>
        </w:rPr>
        <w:t xml:space="preserve"> </w:t>
      </w:r>
      <w:r w:rsidR="00E56B9D" w:rsidRPr="00163F1A">
        <w:rPr>
          <w:rFonts w:ascii="Times New Roman" w:hAnsi="Times New Roman" w:cs="Times New Roman"/>
          <w:sz w:val="24"/>
          <w:szCs w:val="24"/>
        </w:rPr>
        <w:t>, wherein component</w:t>
      </w:r>
      <w:r w:rsidR="00E56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B9D">
        <w:rPr>
          <w:rFonts w:ascii="Times New Roman" w:hAnsi="Times New Roman" w:cs="Times New Roman"/>
          <w:sz w:val="24"/>
          <w:szCs w:val="24"/>
        </w:rPr>
        <w:t>inv</w:t>
      </w:r>
      <w:r w:rsidR="00E56B9D" w:rsidRPr="00163F1A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E56B9D">
        <w:rPr>
          <w:rFonts w:ascii="Times New Roman" w:hAnsi="Times New Roman" w:cs="Times New Roman"/>
          <w:sz w:val="24"/>
          <w:szCs w:val="24"/>
        </w:rPr>
        <w:t xml:space="preserve"> </w:t>
      </w:r>
      <w:r w:rsidR="00E56B9D" w:rsidRPr="00163F1A">
        <w:rPr>
          <w:rFonts w:ascii="Times New Roman" w:hAnsi="Times New Roman" w:cs="Times New Roman"/>
          <w:sz w:val="24"/>
          <w:szCs w:val="24"/>
        </w:rPr>
        <w:t>yields the a special product of a given byte from the state times</w:t>
      </w:r>
      <w:r w:rsidR="00E56B9D">
        <w:rPr>
          <w:rFonts w:ascii="Times New Roman" w:hAnsi="Times New Roman" w:cs="Times New Roman"/>
          <w:sz w:val="24"/>
          <w:szCs w:val="24"/>
        </w:rPr>
        <w:t>{0e}, {0b},{0d</w:t>
      </w:r>
      <w:r w:rsidR="00E56B9D" w:rsidRPr="00163F1A">
        <w:rPr>
          <w:rFonts w:ascii="Times New Roman" w:hAnsi="Times New Roman" w:cs="Times New Roman"/>
          <w:sz w:val="24"/>
          <w:szCs w:val="24"/>
        </w:rPr>
        <w:t>}</w:t>
      </w:r>
      <w:r w:rsidR="00E56B9D">
        <w:rPr>
          <w:rFonts w:ascii="Times New Roman" w:hAnsi="Times New Roman" w:cs="Times New Roman"/>
          <w:sz w:val="24"/>
          <w:szCs w:val="24"/>
        </w:rPr>
        <w:t xml:space="preserve"> or {09}.</w:t>
      </w:r>
    </w:p>
    <w:p w:rsidR="00847DC7" w:rsidRDefault="00E56B9D" w:rsidP="00163F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476750" cy="3819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9D" w:rsidRDefault="00E56B9D" w:rsidP="00163F1A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E56B9D" w:rsidRDefault="00E56B9D" w:rsidP="00163F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276600" cy="1543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9D" w:rsidRPr="00163F1A" w:rsidRDefault="00E56B9D" w:rsidP="00163F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629025" cy="19335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760" w:rsidRDefault="00410760" w:rsidP="004107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6B9D" w:rsidRDefault="00CA33B8" w:rsidP="004107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 Pipelining</w:t>
      </w:r>
    </w:p>
    <w:p w:rsidR="00CA33B8" w:rsidRDefault="00CA33B8" w:rsidP="0079095D">
      <w:pPr>
        <w:spacing w:line="360" w:lineRule="auto"/>
        <w:ind w:left="497" w:right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 stage pipelined architecture is shown in fig. it two 128 bit data block in first two clock </w:t>
      </w:r>
      <w:proofErr w:type="gramStart"/>
      <w:r>
        <w:rPr>
          <w:rFonts w:ascii="Times New Roman" w:hAnsi="Times New Roman" w:cs="Times New Roman"/>
          <w:sz w:val="24"/>
          <w:szCs w:val="24"/>
        </w:rPr>
        <w:t>cycles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33B8">
        <w:rPr>
          <w:rFonts w:ascii="Times New Roman" w:hAnsi="Times New Roman" w:cs="Times New Roman"/>
          <w:sz w:val="24"/>
          <w:szCs w:val="24"/>
        </w:rPr>
        <w:t xml:space="preserve">There </w:t>
      </w:r>
      <w:r w:rsidRPr="00CA33B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pacing w:val="-6"/>
          <w:sz w:val="24"/>
          <w:szCs w:val="24"/>
        </w:rPr>
        <w:t>w</w:t>
      </w:r>
      <w:r w:rsidRPr="00CA33B8">
        <w:rPr>
          <w:rFonts w:ascii="Times New Roman" w:hAnsi="Times New Roman" w:cs="Times New Roman"/>
          <w:sz w:val="24"/>
          <w:szCs w:val="24"/>
        </w:rPr>
        <w:t>ere</w:t>
      </w:r>
      <w:proofErr w:type="gramEnd"/>
      <w:r w:rsidRPr="00CA33B8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pacing w:val="-6"/>
          <w:w w:val="136"/>
          <w:sz w:val="24"/>
          <w:szCs w:val="24"/>
        </w:rPr>
        <w:t>t</w:t>
      </w:r>
      <w:r w:rsidRPr="00CA33B8">
        <w:rPr>
          <w:rFonts w:ascii="Times New Roman" w:hAnsi="Times New Roman" w:cs="Times New Roman"/>
          <w:spacing w:val="-7"/>
          <w:w w:val="97"/>
          <w:sz w:val="24"/>
          <w:szCs w:val="24"/>
        </w:rPr>
        <w:t>w</w:t>
      </w:r>
      <w:r w:rsidRPr="00CA33B8">
        <w:rPr>
          <w:rFonts w:ascii="Times New Roman" w:hAnsi="Times New Roman" w:cs="Times New Roman"/>
          <w:w w:val="97"/>
          <w:sz w:val="24"/>
          <w:szCs w:val="24"/>
        </w:rPr>
        <w:t>o</w:t>
      </w:r>
      <w:r w:rsidRPr="00CA33B8">
        <w:rPr>
          <w:rFonts w:ascii="Times New Roman" w:hAnsi="Times New Roman" w:cs="Times New Roman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pacing w:val="7"/>
          <w:sz w:val="24"/>
          <w:szCs w:val="24"/>
        </w:rPr>
        <w:t>p</w:t>
      </w:r>
      <w:r w:rsidRPr="00CA33B8">
        <w:rPr>
          <w:rFonts w:ascii="Times New Roman" w:hAnsi="Times New Roman" w:cs="Times New Roman"/>
          <w:sz w:val="24"/>
          <w:szCs w:val="24"/>
        </w:rPr>
        <w:t>ossible</w:t>
      </w:r>
      <w:r w:rsidRPr="00CA33B8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pacing w:val="-6"/>
          <w:sz w:val="24"/>
          <w:szCs w:val="24"/>
        </w:rPr>
        <w:t>wa</w:t>
      </w:r>
      <w:r w:rsidRPr="00CA33B8">
        <w:rPr>
          <w:rFonts w:ascii="Times New Roman" w:hAnsi="Times New Roman" w:cs="Times New Roman"/>
          <w:sz w:val="24"/>
          <w:szCs w:val="24"/>
        </w:rPr>
        <w:t>ys</w:t>
      </w:r>
      <w:r w:rsidRPr="00CA33B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of</w:t>
      </w:r>
      <w:r w:rsidRPr="00CA33B8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pi</w:t>
      </w:r>
      <w:r w:rsidRPr="00CA33B8">
        <w:rPr>
          <w:rFonts w:ascii="Times New Roman" w:hAnsi="Times New Roman" w:cs="Times New Roman"/>
          <w:spacing w:val="7"/>
          <w:sz w:val="24"/>
          <w:szCs w:val="24"/>
        </w:rPr>
        <w:t>p</w:t>
      </w:r>
      <w:r w:rsidRPr="00CA33B8">
        <w:rPr>
          <w:rFonts w:ascii="Times New Roman" w:hAnsi="Times New Roman" w:cs="Times New Roman"/>
          <w:sz w:val="24"/>
          <w:szCs w:val="24"/>
        </w:rPr>
        <w:t>elining</w:t>
      </w:r>
      <w:r w:rsidRPr="00CA33B8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pacing w:val="-7"/>
          <w:sz w:val="24"/>
          <w:szCs w:val="24"/>
        </w:rPr>
        <w:t>w</w:t>
      </w:r>
      <w:r w:rsidRPr="00CA33B8">
        <w:rPr>
          <w:rFonts w:ascii="Times New Roman" w:hAnsi="Times New Roman" w:cs="Times New Roman"/>
          <w:sz w:val="24"/>
          <w:szCs w:val="24"/>
        </w:rPr>
        <w:t>e</w:t>
      </w:r>
      <w:r w:rsidRPr="00CA33B8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decided</w:t>
      </w:r>
      <w:r w:rsidRPr="00CA33B8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u</w:t>
      </w:r>
      <w:r w:rsidRPr="00CA33B8">
        <w:rPr>
          <w:rFonts w:ascii="Times New Roman" w:hAnsi="Times New Roman" w:cs="Times New Roman"/>
          <w:spacing w:val="7"/>
          <w:sz w:val="24"/>
          <w:szCs w:val="24"/>
        </w:rPr>
        <w:t>p</w:t>
      </w:r>
      <w:r w:rsidRPr="00CA33B8">
        <w:rPr>
          <w:rFonts w:ascii="Times New Roman" w:hAnsi="Times New Roman" w:cs="Times New Roman"/>
          <w:sz w:val="24"/>
          <w:szCs w:val="24"/>
        </w:rPr>
        <w:t xml:space="preserve">on.  </w:t>
      </w:r>
      <w:r w:rsidRPr="00CA33B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In</w:t>
      </w:r>
      <w:r w:rsidRPr="00CA33B8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one</w:t>
      </w:r>
      <w:r w:rsidRPr="00CA33B8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w w:val="102"/>
          <w:sz w:val="24"/>
          <w:szCs w:val="24"/>
        </w:rPr>
        <w:t xml:space="preserve">case, </w:t>
      </w:r>
      <w:r w:rsidRPr="00CA33B8">
        <w:rPr>
          <w:rFonts w:ascii="Times New Roman" w:hAnsi="Times New Roman" w:cs="Times New Roman"/>
          <w:sz w:val="24"/>
          <w:szCs w:val="24"/>
        </w:rPr>
        <w:t>there</w:t>
      </w:r>
      <w:r w:rsidRPr="00CA33B8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is</w:t>
      </w:r>
      <w:r w:rsidRPr="00CA33B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a</w:t>
      </w:r>
      <w:r w:rsidRPr="00CA33B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pacing w:val="7"/>
          <w:sz w:val="24"/>
          <w:szCs w:val="24"/>
        </w:rPr>
        <w:t>p</w:t>
      </w:r>
      <w:r w:rsidRPr="00CA33B8">
        <w:rPr>
          <w:rFonts w:ascii="Times New Roman" w:hAnsi="Times New Roman" w:cs="Times New Roman"/>
          <w:sz w:val="24"/>
          <w:szCs w:val="24"/>
        </w:rPr>
        <w:t>ossibili</w:t>
      </w:r>
      <w:r w:rsidRPr="00CA33B8">
        <w:rPr>
          <w:rFonts w:ascii="Times New Roman" w:hAnsi="Times New Roman" w:cs="Times New Roman"/>
          <w:spacing w:val="-5"/>
          <w:sz w:val="24"/>
          <w:szCs w:val="24"/>
        </w:rPr>
        <w:t>t</w:t>
      </w:r>
      <w:r w:rsidRPr="00CA33B8">
        <w:rPr>
          <w:rFonts w:ascii="Times New Roman" w:hAnsi="Times New Roman" w:cs="Times New Roman"/>
          <w:sz w:val="24"/>
          <w:szCs w:val="24"/>
        </w:rPr>
        <w:t>y</w:t>
      </w:r>
      <w:r w:rsidRPr="00CA33B8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of</w:t>
      </w:r>
      <w:r w:rsidRPr="00CA33B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using</w:t>
      </w:r>
      <w:r w:rsidRPr="00CA33B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one</w:t>
      </w:r>
      <w:r w:rsidRPr="00CA33B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stage</w:t>
      </w:r>
      <w:r w:rsidRPr="00CA33B8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of</w:t>
      </w:r>
      <w:r w:rsidRPr="00CA33B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pi</w:t>
      </w:r>
      <w:r w:rsidRPr="00CA33B8">
        <w:rPr>
          <w:rFonts w:ascii="Times New Roman" w:hAnsi="Times New Roman" w:cs="Times New Roman"/>
          <w:spacing w:val="7"/>
          <w:sz w:val="24"/>
          <w:szCs w:val="24"/>
        </w:rPr>
        <w:t>p</w:t>
      </w:r>
      <w:r w:rsidRPr="00CA33B8">
        <w:rPr>
          <w:rFonts w:ascii="Times New Roman" w:hAnsi="Times New Roman" w:cs="Times New Roman"/>
          <w:sz w:val="24"/>
          <w:szCs w:val="24"/>
        </w:rPr>
        <w:t>elining</w:t>
      </w:r>
      <w:r w:rsidRPr="00CA33B8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for</w:t>
      </w:r>
      <w:r w:rsidRPr="00CA33B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ea</w:t>
      </w:r>
      <w:r w:rsidRPr="00CA33B8">
        <w:rPr>
          <w:rFonts w:ascii="Times New Roman" w:hAnsi="Times New Roman" w:cs="Times New Roman"/>
          <w:spacing w:val="-6"/>
          <w:sz w:val="24"/>
          <w:szCs w:val="24"/>
        </w:rPr>
        <w:t>c</w:t>
      </w:r>
      <w:r w:rsidRPr="00CA33B8">
        <w:rPr>
          <w:rFonts w:ascii="Times New Roman" w:hAnsi="Times New Roman" w:cs="Times New Roman"/>
          <w:sz w:val="24"/>
          <w:szCs w:val="24"/>
        </w:rPr>
        <w:t>h</w:t>
      </w:r>
      <w:r w:rsidRPr="00CA33B8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of</w:t>
      </w:r>
      <w:r w:rsidRPr="00CA33B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the</w:t>
      </w:r>
      <w:r w:rsidRPr="00CA33B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11</w:t>
      </w:r>
      <w:r w:rsidRPr="00CA33B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w w:val="104"/>
          <w:sz w:val="24"/>
          <w:szCs w:val="24"/>
        </w:rPr>
        <w:t xml:space="preserve">stages </w:t>
      </w:r>
      <w:r w:rsidRPr="00CA33B8">
        <w:rPr>
          <w:rFonts w:ascii="Times New Roman" w:hAnsi="Times New Roman" w:cs="Times New Roman"/>
          <w:sz w:val="24"/>
          <w:szCs w:val="24"/>
        </w:rPr>
        <w:t>of</w:t>
      </w:r>
      <w:r w:rsidRPr="00CA33B8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the</w:t>
      </w:r>
      <w:r w:rsidRPr="00CA33B8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proofErr w:type="gramStart"/>
      <w:r w:rsidRPr="00CA33B8">
        <w:rPr>
          <w:rFonts w:ascii="Times New Roman" w:hAnsi="Times New Roman" w:cs="Times New Roman"/>
          <w:sz w:val="24"/>
          <w:szCs w:val="24"/>
        </w:rPr>
        <w:t xml:space="preserve">encryption </w:t>
      </w:r>
      <w:r w:rsidRPr="00CA33B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pacing w:val="7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A33B8">
        <w:rPr>
          <w:rFonts w:ascii="Times New Roman" w:hAnsi="Times New Roman" w:cs="Times New Roman"/>
          <w:spacing w:val="7"/>
          <w:sz w:val="24"/>
          <w:szCs w:val="24"/>
        </w:rPr>
        <w:t>o</w:t>
      </w:r>
      <w:r w:rsidRPr="00CA33B8">
        <w:rPr>
          <w:rFonts w:ascii="Times New Roman" w:hAnsi="Times New Roman" w:cs="Times New Roman"/>
          <w:sz w:val="24"/>
          <w:szCs w:val="24"/>
        </w:rPr>
        <w:t>cess</w:t>
      </w:r>
      <w:proofErr w:type="gramEnd"/>
      <w:r w:rsidRPr="00CA33B8">
        <w:rPr>
          <w:rFonts w:ascii="Times New Roman" w:hAnsi="Times New Roman" w:cs="Times New Roman"/>
          <w:sz w:val="24"/>
          <w:szCs w:val="24"/>
        </w:rPr>
        <w:t>,</w:t>
      </w:r>
      <w:r w:rsidRPr="00CA33B8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there</w:t>
      </w:r>
      <w:r w:rsidRPr="00CA33B8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CA33B8">
        <w:rPr>
          <w:rFonts w:ascii="Times New Roman" w:hAnsi="Times New Roman" w:cs="Times New Roman"/>
          <w:sz w:val="24"/>
          <w:szCs w:val="24"/>
        </w:rPr>
        <w:t xml:space="preserve">y </w:t>
      </w:r>
      <w:r w:rsidRPr="00CA33B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increasing</w:t>
      </w:r>
      <w:r w:rsidRPr="00CA33B8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the</w:t>
      </w:r>
      <w:r w:rsidRPr="00CA33B8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w w:val="109"/>
          <w:sz w:val="24"/>
          <w:szCs w:val="24"/>
        </w:rPr>
        <w:t>thro</w:t>
      </w:r>
      <w:r w:rsidRPr="00CA33B8">
        <w:rPr>
          <w:rFonts w:ascii="Times New Roman" w:hAnsi="Times New Roman" w:cs="Times New Roman"/>
          <w:spacing w:val="1"/>
          <w:w w:val="109"/>
          <w:sz w:val="24"/>
          <w:szCs w:val="24"/>
        </w:rPr>
        <w:t>u</w:t>
      </w:r>
      <w:r w:rsidRPr="00CA33B8">
        <w:rPr>
          <w:rFonts w:ascii="Times New Roman" w:hAnsi="Times New Roman" w:cs="Times New Roman"/>
          <w:w w:val="109"/>
          <w:sz w:val="24"/>
          <w:szCs w:val="24"/>
        </w:rPr>
        <w:t xml:space="preserve">ghput. </w:t>
      </w:r>
      <w:r w:rsidRPr="00CA33B8">
        <w:rPr>
          <w:rFonts w:ascii="Times New Roman" w:hAnsi="Times New Roman" w:cs="Times New Roman"/>
          <w:spacing w:val="8"/>
          <w:w w:val="109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The</w:t>
      </w:r>
      <w:r w:rsidRPr="00CA33B8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proofErr w:type="gramStart"/>
      <w:r w:rsidRPr="00CA33B8">
        <w:rPr>
          <w:rFonts w:ascii="Times New Roman" w:hAnsi="Times New Roman" w:cs="Times New Roman"/>
          <w:sz w:val="24"/>
          <w:szCs w:val="24"/>
        </w:rPr>
        <w:t xml:space="preserve">other </w:t>
      </w:r>
      <w:r w:rsidRPr="00CA33B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CA33B8">
        <w:rPr>
          <w:rFonts w:ascii="Times New Roman" w:hAnsi="Times New Roman" w:cs="Times New Roman"/>
          <w:sz w:val="24"/>
          <w:szCs w:val="24"/>
        </w:rPr>
        <w:t xml:space="preserve"> the</w:t>
      </w:r>
      <w:r w:rsidRPr="00CA33B8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one</w:t>
      </w:r>
      <w:r w:rsidRPr="00CA33B8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descri</w:t>
      </w:r>
      <w:r w:rsidRPr="00CA33B8">
        <w:rPr>
          <w:rFonts w:ascii="Times New Roman" w:hAnsi="Times New Roman" w:cs="Times New Roman"/>
          <w:spacing w:val="8"/>
          <w:sz w:val="24"/>
          <w:szCs w:val="24"/>
        </w:rPr>
        <w:t>b</w:t>
      </w:r>
      <w:r w:rsidRPr="00CA33B8">
        <w:rPr>
          <w:rFonts w:ascii="Times New Roman" w:hAnsi="Times New Roman" w:cs="Times New Roman"/>
          <w:sz w:val="24"/>
          <w:szCs w:val="24"/>
        </w:rPr>
        <w:t>ed</w:t>
      </w:r>
      <w:r w:rsidRPr="00CA33B8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in</w:t>
      </w:r>
      <w:r w:rsidRPr="00CA33B8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[2].</w:t>
      </w:r>
      <w:r w:rsidRPr="00CA33B8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A</w:t>
      </w:r>
      <w:r w:rsidRPr="00CA33B8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11</w:t>
      </w:r>
      <w:r w:rsidRPr="00CA33B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stage</w:t>
      </w:r>
      <w:r w:rsidRPr="00CA33B8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pi</w:t>
      </w:r>
      <w:r w:rsidRPr="00CA33B8">
        <w:rPr>
          <w:rFonts w:ascii="Times New Roman" w:hAnsi="Times New Roman" w:cs="Times New Roman"/>
          <w:spacing w:val="7"/>
          <w:sz w:val="24"/>
          <w:szCs w:val="24"/>
        </w:rPr>
        <w:t>p</w:t>
      </w:r>
      <w:r w:rsidRPr="00CA33B8">
        <w:rPr>
          <w:rFonts w:ascii="Times New Roman" w:hAnsi="Times New Roman" w:cs="Times New Roman"/>
          <w:sz w:val="24"/>
          <w:szCs w:val="24"/>
        </w:rPr>
        <w:t>eline</w:t>
      </w:r>
      <w:r w:rsidRPr="00CA33B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pacing w:val="-6"/>
          <w:sz w:val="24"/>
          <w:szCs w:val="24"/>
        </w:rPr>
        <w:t>w</w:t>
      </w:r>
      <w:r w:rsidRPr="00CA33B8">
        <w:rPr>
          <w:rFonts w:ascii="Times New Roman" w:hAnsi="Times New Roman" w:cs="Times New Roman"/>
          <w:sz w:val="24"/>
          <w:szCs w:val="24"/>
        </w:rPr>
        <w:t>ould</w:t>
      </w:r>
      <w:r w:rsidRPr="00CA33B8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o</w:t>
      </w:r>
      <w:r w:rsidRPr="00CA33B8">
        <w:rPr>
          <w:rFonts w:ascii="Times New Roman" w:hAnsi="Times New Roman" w:cs="Times New Roman"/>
          <w:spacing w:val="-6"/>
          <w:sz w:val="24"/>
          <w:szCs w:val="24"/>
        </w:rPr>
        <w:t>b</w:t>
      </w:r>
      <w:r w:rsidRPr="00CA33B8">
        <w:rPr>
          <w:rFonts w:ascii="Times New Roman" w:hAnsi="Times New Roman" w:cs="Times New Roman"/>
          <w:sz w:val="24"/>
          <w:szCs w:val="24"/>
        </w:rPr>
        <w:t>vio</w:t>
      </w:r>
      <w:r w:rsidRPr="00CA33B8">
        <w:rPr>
          <w:rFonts w:ascii="Times New Roman" w:hAnsi="Times New Roman" w:cs="Times New Roman"/>
          <w:spacing w:val="1"/>
          <w:sz w:val="24"/>
          <w:szCs w:val="24"/>
        </w:rPr>
        <w:t>u</w:t>
      </w:r>
      <w:r w:rsidRPr="00CA33B8">
        <w:rPr>
          <w:rFonts w:ascii="Times New Roman" w:hAnsi="Times New Roman" w:cs="Times New Roman"/>
          <w:sz w:val="24"/>
          <w:szCs w:val="24"/>
        </w:rPr>
        <w:t>sly</w:t>
      </w:r>
      <w:r w:rsidRPr="00CA33B8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h</w:t>
      </w:r>
      <w:r w:rsidRPr="00CA33B8">
        <w:rPr>
          <w:rFonts w:ascii="Times New Roman" w:hAnsi="Times New Roman" w:cs="Times New Roman"/>
          <w:spacing w:val="-6"/>
          <w:sz w:val="24"/>
          <w:szCs w:val="24"/>
        </w:rPr>
        <w:t>av</w:t>
      </w:r>
      <w:r w:rsidRPr="00CA33B8">
        <w:rPr>
          <w:rFonts w:ascii="Times New Roman" w:hAnsi="Times New Roman" w:cs="Times New Roman"/>
          <w:sz w:val="24"/>
          <w:szCs w:val="24"/>
        </w:rPr>
        <w:t>e</w:t>
      </w:r>
      <w:r w:rsidRPr="00CA33B8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a</w:t>
      </w:r>
      <w:r w:rsidRPr="00CA33B8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3</w:t>
      </w:r>
      <w:r w:rsidRPr="00CA33B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to</w:t>
      </w:r>
      <w:r w:rsidRPr="00CA33B8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4 times</w:t>
      </w:r>
      <w:r w:rsidRPr="00CA33B8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increase</w:t>
      </w:r>
      <w:r w:rsidRPr="00CA33B8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in</w:t>
      </w:r>
      <w:r w:rsidRPr="00CA33B8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w w:val="109"/>
          <w:sz w:val="24"/>
          <w:szCs w:val="24"/>
        </w:rPr>
        <w:t>throughput</w:t>
      </w:r>
      <w:r w:rsidRPr="00CA33B8">
        <w:rPr>
          <w:rFonts w:ascii="Times New Roman" w:hAnsi="Times New Roman" w:cs="Times New Roman"/>
          <w:spacing w:val="17"/>
          <w:w w:val="109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pacing w:val="-7"/>
          <w:sz w:val="24"/>
          <w:szCs w:val="24"/>
        </w:rPr>
        <w:t>o</w:t>
      </w:r>
      <w:r w:rsidRPr="00CA33B8">
        <w:rPr>
          <w:rFonts w:ascii="Times New Roman" w:hAnsi="Times New Roman" w:cs="Times New Roman"/>
          <w:spacing w:val="-6"/>
          <w:sz w:val="24"/>
          <w:szCs w:val="24"/>
        </w:rPr>
        <w:t>v</w:t>
      </w:r>
      <w:r w:rsidRPr="00CA33B8">
        <w:rPr>
          <w:rFonts w:ascii="Times New Roman" w:hAnsi="Times New Roman" w:cs="Times New Roman"/>
          <w:sz w:val="24"/>
          <w:szCs w:val="24"/>
        </w:rPr>
        <w:t>er</w:t>
      </w:r>
      <w:r w:rsidRPr="00CA33B8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a</w:t>
      </w:r>
      <w:r w:rsidRPr="00CA33B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3-stage</w:t>
      </w:r>
      <w:r w:rsidRPr="00CA33B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 xml:space="preserve">one:  </w:t>
      </w:r>
      <w:proofErr w:type="gramStart"/>
      <w:r w:rsidRPr="00CA33B8">
        <w:rPr>
          <w:rFonts w:ascii="Times New Roman" w:hAnsi="Times New Roman" w:cs="Times New Roman"/>
          <w:sz w:val="24"/>
          <w:szCs w:val="24"/>
        </w:rPr>
        <w:t xml:space="preserve">but </w:t>
      </w:r>
      <w:r w:rsidRPr="00CA33B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CA33B8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requires</w:t>
      </w:r>
      <w:r w:rsidRPr="00CA33B8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11</w:t>
      </w:r>
      <w:r w:rsidRPr="00CA33B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w w:val="103"/>
          <w:sz w:val="24"/>
          <w:szCs w:val="24"/>
        </w:rPr>
        <w:t xml:space="preserve">128-bit </w:t>
      </w:r>
      <w:proofErr w:type="spellStart"/>
      <w:r w:rsidRPr="00CA33B8">
        <w:rPr>
          <w:rFonts w:ascii="Times New Roman" w:hAnsi="Times New Roman" w:cs="Times New Roman"/>
          <w:sz w:val="24"/>
          <w:szCs w:val="24"/>
        </w:rPr>
        <w:t>registors</w:t>
      </w:r>
      <w:proofErr w:type="spellEnd"/>
      <w:r w:rsidRPr="00CA33B8">
        <w:rPr>
          <w:rFonts w:ascii="Times New Roman" w:hAnsi="Times New Roman" w:cs="Times New Roman"/>
          <w:sz w:val="24"/>
          <w:szCs w:val="24"/>
        </w:rPr>
        <w:t>,  there</w:t>
      </w:r>
      <w:r w:rsidRPr="00CA33B8">
        <w:rPr>
          <w:rFonts w:ascii="Times New Roman" w:hAnsi="Times New Roman" w:cs="Times New Roman"/>
          <w:spacing w:val="-6"/>
          <w:sz w:val="24"/>
          <w:szCs w:val="24"/>
        </w:rPr>
        <w:t>b</w:t>
      </w:r>
      <w:r w:rsidRPr="00CA33B8">
        <w:rPr>
          <w:rFonts w:ascii="Times New Roman" w:hAnsi="Times New Roman" w:cs="Times New Roman"/>
          <w:sz w:val="24"/>
          <w:szCs w:val="24"/>
        </w:rPr>
        <w:t xml:space="preserve">y </w:t>
      </w:r>
      <w:r w:rsidRPr="00CA33B8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 xml:space="preserve">taking </w:t>
      </w:r>
      <w:r w:rsidRPr="00CA33B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up</w:t>
      </w:r>
      <w:r w:rsidRPr="00CA33B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t</w:t>
      </w:r>
      <w:r w:rsidRPr="00CA33B8">
        <w:rPr>
          <w:rFonts w:ascii="Times New Roman" w:hAnsi="Times New Roman" w:cs="Times New Roman"/>
          <w:spacing w:val="7"/>
          <w:sz w:val="24"/>
          <w:szCs w:val="24"/>
        </w:rPr>
        <w:t>o</w:t>
      </w:r>
      <w:r w:rsidRPr="00CA33B8">
        <w:rPr>
          <w:rFonts w:ascii="Times New Roman" w:hAnsi="Times New Roman" w:cs="Times New Roman"/>
          <w:sz w:val="24"/>
          <w:szCs w:val="24"/>
        </w:rPr>
        <w:t>o</w:t>
      </w:r>
      <w:r w:rsidRPr="00CA33B8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pacing w:val="-6"/>
          <w:sz w:val="24"/>
          <w:szCs w:val="24"/>
        </w:rPr>
        <w:t>m</w:t>
      </w:r>
      <w:r w:rsidRPr="00CA33B8">
        <w:rPr>
          <w:rFonts w:ascii="Times New Roman" w:hAnsi="Times New Roman" w:cs="Times New Roman"/>
          <w:sz w:val="24"/>
          <w:szCs w:val="24"/>
        </w:rPr>
        <w:t>u</w:t>
      </w:r>
      <w:r w:rsidRPr="00CA33B8">
        <w:rPr>
          <w:rFonts w:ascii="Times New Roman" w:hAnsi="Times New Roman" w:cs="Times New Roman"/>
          <w:spacing w:val="-6"/>
          <w:sz w:val="24"/>
          <w:szCs w:val="24"/>
        </w:rPr>
        <w:t>c</w:t>
      </w:r>
      <w:r w:rsidRPr="00CA33B8">
        <w:rPr>
          <w:rFonts w:ascii="Times New Roman" w:hAnsi="Times New Roman" w:cs="Times New Roman"/>
          <w:sz w:val="24"/>
          <w:szCs w:val="24"/>
        </w:rPr>
        <w:t>h</w:t>
      </w:r>
      <w:r w:rsidRPr="00CA33B8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space</w:t>
      </w:r>
      <w:r w:rsidRPr="00CA33B8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and</w:t>
      </w:r>
      <w:r w:rsidRPr="00CA33B8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a</w:t>
      </w:r>
      <w:r w:rsidRPr="00CA33B8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pacing w:val="7"/>
          <w:sz w:val="24"/>
          <w:szCs w:val="24"/>
        </w:rPr>
        <w:t>p</w:t>
      </w:r>
      <w:r w:rsidRPr="00CA33B8">
        <w:rPr>
          <w:rFonts w:ascii="Times New Roman" w:hAnsi="Times New Roman" w:cs="Times New Roman"/>
          <w:sz w:val="24"/>
          <w:szCs w:val="24"/>
        </w:rPr>
        <w:t>ossibili</w:t>
      </w:r>
      <w:r w:rsidRPr="00CA33B8">
        <w:rPr>
          <w:rFonts w:ascii="Times New Roman" w:hAnsi="Times New Roman" w:cs="Times New Roman"/>
          <w:spacing w:val="-5"/>
          <w:sz w:val="24"/>
          <w:szCs w:val="24"/>
        </w:rPr>
        <w:t>t</w:t>
      </w:r>
      <w:r w:rsidRPr="00CA33B8">
        <w:rPr>
          <w:rFonts w:ascii="Times New Roman" w:hAnsi="Times New Roman" w:cs="Times New Roman"/>
          <w:sz w:val="24"/>
          <w:szCs w:val="24"/>
        </w:rPr>
        <w:t>y</w:t>
      </w:r>
      <w:r w:rsidRPr="00CA33B8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of</w:t>
      </w:r>
      <w:r w:rsidRPr="00CA33B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pacing w:val="-6"/>
          <w:sz w:val="24"/>
          <w:szCs w:val="24"/>
        </w:rPr>
        <w:t>ov</w:t>
      </w:r>
      <w:r w:rsidRPr="00CA33B8">
        <w:rPr>
          <w:rFonts w:ascii="Times New Roman" w:hAnsi="Times New Roman" w:cs="Times New Roman"/>
          <w:sz w:val="24"/>
          <w:szCs w:val="24"/>
        </w:rPr>
        <w:t>erfl</w:t>
      </w:r>
      <w:r w:rsidRPr="00CA33B8">
        <w:rPr>
          <w:rFonts w:ascii="Times New Roman" w:hAnsi="Times New Roman" w:cs="Times New Roman"/>
          <w:spacing w:val="-6"/>
          <w:sz w:val="24"/>
          <w:szCs w:val="24"/>
        </w:rPr>
        <w:t>o</w:t>
      </w:r>
      <w:r w:rsidRPr="00CA33B8">
        <w:rPr>
          <w:rFonts w:ascii="Times New Roman" w:hAnsi="Times New Roman" w:cs="Times New Roman"/>
          <w:sz w:val="24"/>
          <w:szCs w:val="24"/>
        </w:rPr>
        <w:t>w</w:t>
      </w:r>
      <w:r w:rsidRPr="00CA33B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of space</w:t>
      </w:r>
      <w:r w:rsidRPr="00CA33B8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in</w:t>
      </w:r>
      <w:r w:rsidRPr="00CA33B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the</w:t>
      </w:r>
      <w:r w:rsidRPr="00CA33B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 xml:space="preserve">FPGA. </w:t>
      </w:r>
      <w:r w:rsidRPr="00CA33B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So</w:t>
      </w:r>
      <w:r w:rsidRPr="00CA33B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pacing w:val="-7"/>
          <w:sz w:val="24"/>
          <w:szCs w:val="24"/>
        </w:rPr>
        <w:t>w</w:t>
      </w:r>
      <w:r w:rsidRPr="00CA33B8">
        <w:rPr>
          <w:rFonts w:ascii="Times New Roman" w:hAnsi="Times New Roman" w:cs="Times New Roman"/>
          <w:sz w:val="24"/>
          <w:szCs w:val="24"/>
        </w:rPr>
        <w:t>e</w:t>
      </w:r>
      <w:r w:rsidRPr="00CA33B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stu</w:t>
      </w:r>
      <w:r w:rsidRPr="00CA33B8">
        <w:rPr>
          <w:rFonts w:ascii="Times New Roman" w:hAnsi="Times New Roman" w:cs="Times New Roman"/>
          <w:spacing w:val="-6"/>
          <w:sz w:val="24"/>
          <w:szCs w:val="24"/>
        </w:rPr>
        <w:t>c</w:t>
      </w:r>
      <w:r w:rsidRPr="00CA33B8">
        <w:rPr>
          <w:rFonts w:ascii="Times New Roman" w:hAnsi="Times New Roman" w:cs="Times New Roman"/>
          <w:sz w:val="24"/>
          <w:szCs w:val="24"/>
        </w:rPr>
        <w:t>k</w:t>
      </w:r>
      <w:r w:rsidRPr="00CA33B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with</w:t>
      </w:r>
      <w:r w:rsidRPr="00CA33B8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the</w:t>
      </w:r>
      <w:r w:rsidRPr="00CA33B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w w:val="105"/>
          <w:sz w:val="24"/>
          <w:szCs w:val="24"/>
        </w:rPr>
        <w:t>imp</w:t>
      </w:r>
      <w:r w:rsidRPr="00CA33B8">
        <w:rPr>
          <w:rFonts w:ascii="Times New Roman" w:hAnsi="Times New Roman" w:cs="Times New Roman"/>
          <w:spacing w:val="1"/>
          <w:w w:val="105"/>
          <w:sz w:val="24"/>
          <w:szCs w:val="24"/>
        </w:rPr>
        <w:t>l</w:t>
      </w:r>
      <w:r w:rsidRPr="00CA33B8">
        <w:rPr>
          <w:rFonts w:ascii="Times New Roman" w:hAnsi="Times New Roman" w:cs="Times New Roman"/>
          <w:w w:val="105"/>
          <w:sz w:val="24"/>
          <w:szCs w:val="24"/>
        </w:rPr>
        <w:t>eme</w:t>
      </w:r>
      <w:r w:rsidRPr="00CA33B8">
        <w:rPr>
          <w:rFonts w:ascii="Times New Roman" w:hAnsi="Times New Roman" w:cs="Times New Roman"/>
          <w:spacing w:val="-6"/>
          <w:w w:val="105"/>
          <w:sz w:val="24"/>
          <w:szCs w:val="24"/>
        </w:rPr>
        <w:t>n</w:t>
      </w:r>
      <w:r w:rsidRPr="00CA33B8">
        <w:rPr>
          <w:rFonts w:ascii="Times New Roman" w:hAnsi="Times New Roman" w:cs="Times New Roman"/>
          <w:w w:val="105"/>
          <w:sz w:val="24"/>
          <w:szCs w:val="24"/>
        </w:rPr>
        <w:t>tation</w:t>
      </w:r>
      <w:r w:rsidRPr="00CA33B8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/>
          <w:sz w:val="24"/>
          <w:szCs w:val="24"/>
        </w:rPr>
        <w:t xml:space="preserve"> 2 stage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pipeling</w:t>
      </w:r>
      <w:proofErr w:type="spellEnd"/>
      <w:r w:rsidRPr="00CA33B8">
        <w:rPr>
          <w:rFonts w:ascii="Times New Roman" w:hAnsi="Times New Roman" w:cs="Times New Roman"/>
          <w:sz w:val="24"/>
          <w:szCs w:val="24"/>
        </w:rPr>
        <w:t xml:space="preserve">. </w:t>
      </w:r>
      <w:r w:rsidRPr="00CA33B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w w:val="108"/>
          <w:sz w:val="24"/>
          <w:szCs w:val="24"/>
        </w:rPr>
        <w:t xml:space="preserve">The </w:t>
      </w:r>
      <w:r w:rsidRPr="00CA33B8">
        <w:rPr>
          <w:rFonts w:ascii="Times New Roman" w:hAnsi="Times New Roman" w:cs="Times New Roman"/>
          <w:sz w:val="24"/>
          <w:szCs w:val="24"/>
        </w:rPr>
        <w:t>foll</w:t>
      </w:r>
      <w:r w:rsidRPr="00CA33B8">
        <w:rPr>
          <w:rFonts w:ascii="Times New Roman" w:hAnsi="Times New Roman" w:cs="Times New Roman"/>
          <w:spacing w:val="-6"/>
          <w:sz w:val="24"/>
          <w:szCs w:val="24"/>
        </w:rPr>
        <w:t>o</w:t>
      </w:r>
      <w:r w:rsidRPr="00CA33B8">
        <w:rPr>
          <w:rFonts w:ascii="Times New Roman" w:hAnsi="Times New Roman" w:cs="Times New Roman"/>
          <w:sz w:val="24"/>
          <w:szCs w:val="24"/>
        </w:rPr>
        <w:t>wing</w:t>
      </w:r>
      <w:r w:rsidRPr="00CA33B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are</w:t>
      </w:r>
      <w:r w:rsidRPr="00CA33B8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the</w:t>
      </w:r>
      <w:r w:rsidRPr="00CA33B8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design</w:t>
      </w:r>
      <w:r w:rsidRPr="00CA33B8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issues</w:t>
      </w:r>
      <w:r w:rsidRPr="00CA33B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pacing w:val="-6"/>
          <w:sz w:val="24"/>
          <w:szCs w:val="24"/>
        </w:rPr>
        <w:t>w</w:t>
      </w:r>
      <w:r w:rsidRPr="00CA33B8">
        <w:rPr>
          <w:rFonts w:ascii="Times New Roman" w:hAnsi="Times New Roman" w:cs="Times New Roman"/>
          <w:sz w:val="24"/>
          <w:szCs w:val="24"/>
        </w:rPr>
        <w:t>e</w:t>
      </w:r>
      <w:r w:rsidRPr="00CA33B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CA33B8">
        <w:rPr>
          <w:rFonts w:ascii="Times New Roman" w:hAnsi="Times New Roman" w:cs="Times New Roman"/>
          <w:sz w:val="24"/>
          <w:szCs w:val="24"/>
        </w:rPr>
        <w:t>faced:</w:t>
      </w:r>
    </w:p>
    <w:p w:rsidR="00C7496F" w:rsidRDefault="00C7496F" w:rsidP="0079095D">
      <w:pPr>
        <w:pStyle w:val="ListParagraph"/>
        <w:numPr>
          <w:ilvl w:val="0"/>
          <w:numId w:val="1"/>
        </w:numPr>
        <w:spacing w:line="360" w:lineRule="auto"/>
        <w:ind w:right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Encryption routine and key expansion routine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parallelly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our implementation. Each round key remain valid for two clock </w:t>
      </w:r>
      <w:proofErr w:type="gramStart"/>
      <w:r>
        <w:rPr>
          <w:rFonts w:ascii="Times New Roman" w:hAnsi="Times New Roman" w:cs="Times New Roman"/>
          <w:sz w:val="24"/>
          <w:szCs w:val="24"/>
        </w:rPr>
        <w:t>cycles 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operate on two 128 bit data blocks. </w:t>
      </w:r>
    </w:p>
    <w:p w:rsidR="00C7496F" w:rsidRDefault="0040504B" w:rsidP="0079095D">
      <w:pPr>
        <w:pStyle w:val="ListParagraph"/>
        <w:numPr>
          <w:ilvl w:val="0"/>
          <w:numId w:val="1"/>
        </w:numPr>
        <w:spacing w:line="360" w:lineRule="auto"/>
        <w:ind w:right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first two clock cycles data is input into the cipher by asserting the control signal 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10 .</w:t>
      </w:r>
      <w:r w:rsidR="00C7496F">
        <w:rPr>
          <w:rFonts w:ascii="Times New Roman" w:hAnsi="Times New Roman" w:cs="Times New Roman"/>
          <w:sz w:val="24"/>
          <w:szCs w:val="24"/>
        </w:rPr>
        <w:t xml:space="preserve">There are 10 rounds So after 22 clock cycles output data1 is </w:t>
      </w:r>
      <w:proofErr w:type="gramStart"/>
      <w:r w:rsidR="00C7496F">
        <w:rPr>
          <w:rFonts w:ascii="Times New Roman" w:hAnsi="Times New Roman" w:cs="Times New Roman"/>
          <w:sz w:val="24"/>
          <w:szCs w:val="24"/>
        </w:rPr>
        <w:t>ready .</w:t>
      </w:r>
      <w:proofErr w:type="gramEnd"/>
      <w:r w:rsidR="00C74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22th clock cycle control signal 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asserted 01 and data is read from the memory. It is maintained for  two clock </w:t>
      </w:r>
      <w:proofErr w:type="spellStart"/>
      <w:r>
        <w:rPr>
          <w:rFonts w:ascii="Times New Roman" w:hAnsi="Times New Roman" w:cs="Times New Roman"/>
          <w:sz w:val="24"/>
          <w:szCs w:val="24"/>
        </w:rPr>
        <w:t>cycles.so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23 clock cycles 2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leading to a throughput of</w:t>
      </w:r>
    </w:p>
    <w:p w:rsidR="0040504B" w:rsidRDefault="0040504B" w:rsidP="0079095D">
      <w:pPr>
        <w:pStyle w:val="ListParagraph"/>
        <w:spacing w:line="360" w:lineRule="auto"/>
        <w:ind w:left="1217" w:right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T.p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2*128)/(23*clock cycles)</w:t>
      </w:r>
    </w:p>
    <w:p w:rsidR="0040504B" w:rsidRDefault="0079095D" w:rsidP="0079095D">
      <w:pPr>
        <w:spacing w:line="360" w:lineRule="auto"/>
        <w:ind w:right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inverse cipher operate in </w:t>
      </w:r>
      <w:proofErr w:type="gramStart"/>
      <w:r>
        <w:rPr>
          <w:rFonts w:ascii="Times New Roman" w:hAnsi="Times New Roman" w:cs="Times New Roman"/>
          <w:sz w:val="24"/>
          <w:szCs w:val="24"/>
        </w:rPr>
        <w:t>the  same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way with operations  are performed in reverse order.</w:t>
      </w:r>
    </w:p>
    <w:p w:rsidR="0079095D" w:rsidRDefault="0079095D" w:rsidP="0079095D">
      <w:pPr>
        <w:spacing w:line="360" w:lineRule="auto"/>
        <w:ind w:right="491"/>
        <w:jc w:val="both"/>
        <w:rPr>
          <w:rFonts w:ascii="Times New Roman" w:hAnsi="Times New Roman" w:cs="Times New Roman"/>
          <w:sz w:val="24"/>
          <w:szCs w:val="24"/>
        </w:rPr>
      </w:pPr>
    </w:p>
    <w:p w:rsidR="0079095D" w:rsidRDefault="0079095D" w:rsidP="0079095D">
      <w:pPr>
        <w:spacing w:line="360" w:lineRule="auto"/>
        <w:ind w:right="491"/>
        <w:jc w:val="both"/>
        <w:rPr>
          <w:rFonts w:ascii="Times New Roman" w:hAnsi="Times New Roman" w:cs="Times New Roman"/>
          <w:sz w:val="24"/>
          <w:szCs w:val="24"/>
        </w:rPr>
      </w:pPr>
    </w:p>
    <w:p w:rsidR="0079095D" w:rsidRDefault="0079095D" w:rsidP="0079095D">
      <w:pPr>
        <w:spacing w:line="360" w:lineRule="auto"/>
        <w:ind w:right="491"/>
        <w:jc w:val="both"/>
        <w:rPr>
          <w:rFonts w:ascii="Times New Roman" w:hAnsi="Times New Roman" w:cs="Times New Roman"/>
          <w:sz w:val="24"/>
          <w:szCs w:val="24"/>
        </w:rPr>
      </w:pPr>
    </w:p>
    <w:p w:rsidR="0079095D" w:rsidRDefault="0079095D" w:rsidP="0079095D">
      <w:pPr>
        <w:spacing w:line="360" w:lineRule="auto"/>
        <w:ind w:right="491"/>
        <w:jc w:val="both"/>
        <w:rPr>
          <w:rFonts w:ascii="Times New Roman" w:hAnsi="Times New Roman" w:cs="Times New Roman"/>
          <w:sz w:val="24"/>
          <w:szCs w:val="24"/>
        </w:rPr>
      </w:pPr>
    </w:p>
    <w:p w:rsidR="0079095D" w:rsidRDefault="0079095D" w:rsidP="0079095D">
      <w:pPr>
        <w:spacing w:line="360" w:lineRule="auto"/>
        <w:ind w:right="491"/>
        <w:jc w:val="both"/>
        <w:rPr>
          <w:rFonts w:ascii="Times New Roman" w:hAnsi="Times New Roman" w:cs="Times New Roman"/>
          <w:sz w:val="24"/>
          <w:szCs w:val="24"/>
        </w:rPr>
      </w:pPr>
    </w:p>
    <w:p w:rsidR="0079095D" w:rsidRPr="0040504B" w:rsidRDefault="0079095D" w:rsidP="0079095D">
      <w:pPr>
        <w:spacing w:line="360" w:lineRule="auto"/>
        <w:ind w:right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676900" cy="3267075"/>
            <wp:effectExtent l="19050" t="0" r="0" b="0"/>
            <wp:docPr id="10" name="Picture 10" descr="C:\Users\hp\Desktop\cip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ciph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664" cy="3265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3B8" w:rsidRDefault="00CA33B8" w:rsidP="00790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95D" w:rsidRPr="00CA33B8" w:rsidRDefault="0079095D" w:rsidP="00790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617210" cy="4419600"/>
            <wp:effectExtent l="19050" t="0" r="2540" b="0"/>
            <wp:docPr id="11" name="Picture 11" descr="C:\Users\hp\Desktop\inverse cip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esktop\inverse ciph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0FF" w:rsidRDefault="009060FF" w:rsidP="009060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60FF" w:rsidRDefault="009060FF" w:rsidP="009060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79095D">
        <w:rPr>
          <w:rFonts w:ascii="Times New Roman" w:hAnsi="Times New Roman" w:cs="Times New Roman"/>
          <w:b/>
          <w:sz w:val="24"/>
          <w:szCs w:val="24"/>
        </w:rPr>
        <w:t xml:space="preserve">3.3 </w:t>
      </w:r>
      <w:proofErr w:type="spellStart"/>
      <w:r w:rsidR="0079095D">
        <w:rPr>
          <w:rFonts w:ascii="Times New Roman" w:hAnsi="Times New Roman" w:cs="Times New Roman"/>
          <w:b/>
          <w:sz w:val="24"/>
          <w:szCs w:val="24"/>
        </w:rPr>
        <w:t>KeyExpansion</w:t>
      </w:r>
      <w:proofErr w:type="spellEnd"/>
      <w:r w:rsidR="00A07A77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="00A07A77">
        <w:rPr>
          <w:rFonts w:ascii="Times New Roman" w:hAnsi="Times New Roman" w:cs="Times New Roman"/>
          <w:b/>
          <w:sz w:val="24"/>
          <w:szCs w:val="24"/>
        </w:rPr>
        <w:t>invKeyE</w:t>
      </w:r>
      <w:r w:rsidR="0079095D">
        <w:rPr>
          <w:rFonts w:ascii="Times New Roman" w:hAnsi="Times New Roman" w:cs="Times New Roman"/>
          <w:b/>
          <w:sz w:val="24"/>
          <w:szCs w:val="24"/>
        </w:rPr>
        <w:t>xpansion</w:t>
      </w:r>
      <w:proofErr w:type="spellEnd"/>
      <w:r w:rsidR="0079095D">
        <w:rPr>
          <w:rFonts w:ascii="Times New Roman" w:hAnsi="Times New Roman" w:cs="Times New Roman"/>
          <w:b/>
          <w:sz w:val="24"/>
          <w:szCs w:val="24"/>
        </w:rPr>
        <w:t xml:space="preserve"> routine</w:t>
      </w:r>
    </w:p>
    <w:p w:rsidR="00B11C1B" w:rsidRDefault="00A07A77" w:rsidP="00B11C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A77">
        <w:rPr>
          <w:rFonts w:ascii="Times New Roman" w:hAnsi="Times New Roman" w:cs="Times New Roman"/>
          <w:sz w:val="24"/>
          <w:szCs w:val="24"/>
        </w:rPr>
        <w:t xml:space="preserve"> As</w:t>
      </w:r>
      <w:r w:rsidRPr="00A07A77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only</w:t>
      </w:r>
      <w:r w:rsidRPr="00A07A77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128-b</w:t>
      </w:r>
      <w:r w:rsidRPr="00A07A77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A07A77">
        <w:rPr>
          <w:rFonts w:ascii="Times New Roman" w:hAnsi="Times New Roman" w:cs="Times New Roman"/>
          <w:sz w:val="24"/>
          <w:szCs w:val="24"/>
        </w:rPr>
        <w:t>ts</w:t>
      </w:r>
      <w:r w:rsidRPr="00A07A77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are</w:t>
      </w:r>
      <w:r w:rsidRPr="00A07A77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used</w:t>
      </w:r>
      <w:r w:rsidRPr="00A07A77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proofErr w:type="gramStart"/>
      <w:r w:rsidRPr="00A07A77">
        <w:rPr>
          <w:rFonts w:ascii="Times New Roman" w:hAnsi="Times New Roman" w:cs="Times New Roman"/>
          <w:sz w:val="24"/>
          <w:szCs w:val="24"/>
        </w:rPr>
        <w:t xml:space="preserve">at </w:t>
      </w:r>
      <w:r w:rsidRPr="00A07A77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ea</w:t>
      </w:r>
      <w:r w:rsidRPr="00A07A77">
        <w:rPr>
          <w:rFonts w:ascii="Times New Roman" w:hAnsi="Times New Roman" w:cs="Times New Roman"/>
          <w:spacing w:val="-6"/>
          <w:sz w:val="24"/>
          <w:szCs w:val="24"/>
        </w:rPr>
        <w:t>c</w:t>
      </w:r>
      <w:r w:rsidRPr="00A07A77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A07A77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stage  in</w:t>
      </w:r>
      <w:r w:rsidRPr="00A07A77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w w:val="110"/>
          <w:sz w:val="24"/>
          <w:szCs w:val="24"/>
        </w:rPr>
        <w:t xml:space="preserve">the </w:t>
      </w:r>
      <w:r w:rsidRPr="00A07A77">
        <w:rPr>
          <w:rFonts w:ascii="Times New Roman" w:hAnsi="Times New Roman" w:cs="Times New Roman"/>
          <w:sz w:val="24"/>
          <w:szCs w:val="24"/>
        </w:rPr>
        <w:t xml:space="preserve">encryption </w:t>
      </w:r>
      <w:r w:rsidRPr="00A07A77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pr</w:t>
      </w:r>
      <w:r w:rsidRPr="00A07A77">
        <w:rPr>
          <w:rFonts w:ascii="Times New Roman" w:hAnsi="Times New Roman" w:cs="Times New Roman"/>
          <w:spacing w:val="7"/>
          <w:sz w:val="24"/>
          <w:szCs w:val="24"/>
        </w:rPr>
        <w:t>o</w:t>
      </w:r>
      <w:r w:rsidRPr="00A07A77">
        <w:rPr>
          <w:rFonts w:ascii="Times New Roman" w:hAnsi="Times New Roman" w:cs="Times New Roman"/>
          <w:sz w:val="24"/>
          <w:szCs w:val="24"/>
        </w:rPr>
        <w:t>cess,</w:t>
      </w:r>
      <w:r w:rsidRPr="00A07A77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 xml:space="preserve">the  </w:t>
      </w:r>
      <w:r w:rsidRPr="00A07A77">
        <w:rPr>
          <w:rFonts w:ascii="Times New Roman" w:hAnsi="Times New Roman" w:cs="Times New Roman"/>
          <w:spacing w:val="-7"/>
          <w:sz w:val="24"/>
          <w:szCs w:val="24"/>
        </w:rPr>
        <w:t>k</w:t>
      </w:r>
      <w:r w:rsidRPr="00A07A77">
        <w:rPr>
          <w:rFonts w:ascii="Times New Roman" w:hAnsi="Times New Roman" w:cs="Times New Roman"/>
          <w:sz w:val="24"/>
          <w:szCs w:val="24"/>
        </w:rPr>
        <w:t>ey</w:t>
      </w:r>
      <w:r w:rsidRPr="00A07A77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s</w:t>
      </w:r>
      <w:r w:rsidRPr="00A07A77">
        <w:rPr>
          <w:rFonts w:ascii="Times New Roman" w:hAnsi="Times New Roman" w:cs="Times New Roman"/>
          <w:spacing w:val="-6"/>
          <w:sz w:val="24"/>
          <w:szCs w:val="24"/>
        </w:rPr>
        <w:t>c</w:t>
      </w:r>
      <w:r w:rsidRPr="00A07A77">
        <w:rPr>
          <w:rFonts w:ascii="Times New Roman" w:hAnsi="Times New Roman" w:cs="Times New Roman"/>
          <w:sz w:val="24"/>
          <w:szCs w:val="24"/>
        </w:rPr>
        <w:t>hedule</w:t>
      </w:r>
      <w:r w:rsidRPr="00A07A77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for</w:t>
      </w:r>
      <w:r w:rsidRPr="00A07A77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ea</w:t>
      </w:r>
      <w:r w:rsidRPr="00A07A77">
        <w:rPr>
          <w:rFonts w:ascii="Times New Roman" w:hAnsi="Times New Roman" w:cs="Times New Roman"/>
          <w:spacing w:val="-6"/>
          <w:sz w:val="24"/>
          <w:szCs w:val="24"/>
        </w:rPr>
        <w:t>c</w:t>
      </w:r>
      <w:r w:rsidRPr="00A07A77">
        <w:rPr>
          <w:rFonts w:ascii="Times New Roman" w:hAnsi="Times New Roman" w:cs="Times New Roman"/>
          <w:sz w:val="24"/>
          <w:szCs w:val="24"/>
        </w:rPr>
        <w:t>h</w:t>
      </w:r>
      <w:r w:rsidRPr="00A07A77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stage</w:t>
      </w:r>
      <w:r w:rsidRPr="00A07A77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can</w:t>
      </w:r>
      <w:r w:rsidRPr="00A07A77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pacing w:val="7"/>
          <w:sz w:val="24"/>
          <w:szCs w:val="24"/>
        </w:rPr>
        <w:t>b</w:t>
      </w:r>
      <w:r w:rsidRPr="00A07A77">
        <w:rPr>
          <w:rFonts w:ascii="Times New Roman" w:hAnsi="Times New Roman" w:cs="Times New Roman"/>
          <w:sz w:val="24"/>
          <w:szCs w:val="24"/>
        </w:rPr>
        <w:t>e</w:t>
      </w:r>
      <w:r w:rsidRPr="00A07A77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w w:val="105"/>
          <w:sz w:val="24"/>
          <w:szCs w:val="24"/>
        </w:rPr>
        <w:t>generat</w:t>
      </w:r>
      <w:r w:rsidRPr="00A07A77">
        <w:rPr>
          <w:rFonts w:ascii="Times New Roman" w:hAnsi="Times New Roman" w:cs="Times New Roman"/>
          <w:spacing w:val="1"/>
          <w:w w:val="105"/>
          <w:sz w:val="24"/>
          <w:szCs w:val="24"/>
        </w:rPr>
        <w:t>e</w:t>
      </w:r>
      <w:r w:rsidRPr="00A07A77">
        <w:rPr>
          <w:rFonts w:ascii="Times New Roman" w:hAnsi="Times New Roman" w:cs="Times New Roman"/>
          <w:w w:val="108"/>
          <w:sz w:val="24"/>
          <w:szCs w:val="24"/>
        </w:rPr>
        <w:t xml:space="preserve">d </w:t>
      </w:r>
      <w:r w:rsidRPr="00A07A77">
        <w:rPr>
          <w:rFonts w:ascii="Times New Roman" w:hAnsi="Times New Roman" w:cs="Times New Roman"/>
          <w:sz w:val="24"/>
          <w:szCs w:val="24"/>
        </w:rPr>
        <w:t>dynamicall</w:t>
      </w:r>
      <w:r w:rsidRPr="00A07A77">
        <w:rPr>
          <w:rFonts w:ascii="Times New Roman" w:hAnsi="Times New Roman" w:cs="Times New Roman"/>
          <w:spacing w:val="-17"/>
          <w:sz w:val="24"/>
          <w:szCs w:val="24"/>
        </w:rPr>
        <w:t>y</w:t>
      </w:r>
      <w:r w:rsidRPr="00A07A77">
        <w:rPr>
          <w:rFonts w:ascii="Times New Roman" w:hAnsi="Times New Roman" w:cs="Times New Roman"/>
          <w:sz w:val="24"/>
          <w:szCs w:val="24"/>
        </w:rPr>
        <w:t xml:space="preserve">.   </w:t>
      </w:r>
      <w:r w:rsidRPr="00A07A77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07A77">
        <w:rPr>
          <w:rFonts w:ascii="Times New Roman" w:hAnsi="Times New Roman" w:cs="Times New Roman"/>
          <w:w w:val="106"/>
          <w:sz w:val="24"/>
          <w:szCs w:val="24"/>
        </w:rPr>
        <w:t>implemetation</w:t>
      </w:r>
      <w:proofErr w:type="spellEnd"/>
      <w:r w:rsidRPr="00A07A77">
        <w:rPr>
          <w:rFonts w:ascii="Times New Roman" w:hAnsi="Times New Roman" w:cs="Times New Roman"/>
          <w:spacing w:val="52"/>
          <w:w w:val="106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is</w:t>
      </w:r>
      <w:r w:rsidRPr="00A07A77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proofErr w:type="gramStart"/>
      <w:r w:rsidRPr="00A07A77">
        <w:rPr>
          <w:rFonts w:ascii="Times New Roman" w:hAnsi="Times New Roman" w:cs="Times New Roman"/>
          <w:sz w:val="24"/>
          <w:szCs w:val="24"/>
        </w:rPr>
        <w:t>sh</w:t>
      </w:r>
      <w:r w:rsidRPr="00A07A77">
        <w:rPr>
          <w:rFonts w:ascii="Times New Roman" w:hAnsi="Times New Roman" w:cs="Times New Roman"/>
          <w:spacing w:val="-6"/>
          <w:sz w:val="24"/>
          <w:szCs w:val="24"/>
        </w:rPr>
        <w:t>o</w:t>
      </w:r>
      <w:r w:rsidRPr="00A07A77">
        <w:rPr>
          <w:rFonts w:ascii="Times New Roman" w:hAnsi="Times New Roman" w:cs="Times New Roman"/>
          <w:sz w:val="24"/>
          <w:szCs w:val="24"/>
        </w:rPr>
        <w:t>wn  in</w:t>
      </w:r>
      <w:proofErr w:type="gramEnd"/>
      <w:r w:rsidRPr="00A07A77">
        <w:rPr>
          <w:rFonts w:ascii="Times New Roman" w:hAnsi="Times New Roman" w:cs="Times New Roman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 xml:space="preserve">Figure.  </w:t>
      </w:r>
      <w:r w:rsidRPr="00A07A77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proofErr w:type="gramStart"/>
      <w:r w:rsidRPr="00A07A77">
        <w:rPr>
          <w:rFonts w:ascii="Times New Roman" w:hAnsi="Times New Roman" w:cs="Times New Roman"/>
          <w:sz w:val="24"/>
          <w:szCs w:val="24"/>
        </w:rPr>
        <w:t xml:space="preserve">With </w:t>
      </w:r>
      <w:r w:rsidRPr="00A07A77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w w:val="101"/>
          <w:sz w:val="24"/>
          <w:szCs w:val="24"/>
        </w:rPr>
        <w:t>ea</w:t>
      </w:r>
      <w:r w:rsidRPr="00A07A77">
        <w:rPr>
          <w:rFonts w:ascii="Times New Roman" w:hAnsi="Times New Roman" w:cs="Times New Roman"/>
          <w:spacing w:val="-6"/>
          <w:w w:val="101"/>
          <w:sz w:val="24"/>
          <w:szCs w:val="24"/>
        </w:rPr>
        <w:t>c</w:t>
      </w:r>
      <w:r w:rsidRPr="00A07A77">
        <w:rPr>
          <w:rFonts w:ascii="Times New Roman" w:hAnsi="Times New Roman" w:cs="Times New Roman"/>
          <w:w w:val="108"/>
          <w:sz w:val="24"/>
          <w:szCs w:val="24"/>
        </w:rPr>
        <w:t>h</w:t>
      </w:r>
      <w:proofErr w:type="gramEnd"/>
      <w:r w:rsidRPr="00A07A77">
        <w:rPr>
          <w:rFonts w:ascii="Times New Roman" w:hAnsi="Times New Roman" w:cs="Times New Roman"/>
          <w:w w:val="108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cl</w:t>
      </w:r>
      <w:r w:rsidRPr="00A07A77">
        <w:rPr>
          <w:rFonts w:ascii="Times New Roman" w:hAnsi="Times New Roman" w:cs="Times New Roman"/>
          <w:spacing w:val="7"/>
          <w:sz w:val="24"/>
          <w:szCs w:val="24"/>
        </w:rPr>
        <w:t>o</w:t>
      </w:r>
      <w:r w:rsidRPr="00A07A77">
        <w:rPr>
          <w:rFonts w:ascii="Times New Roman" w:hAnsi="Times New Roman" w:cs="Times New Roman"/>
          <w:spacing w:val="-6"/>
          <w:sz w:val="24"/>
          <w:szCs w:val="24"/>
        </w:rPr>
        <w:t>c</w:t>
      </w:r>
      <w:r w:rsidRPr="00A07A77">
        <w:rPr>
          <w:rFonts w:ascii="Times New Roman" w:hAnsi="Times New Roman" w:cs="Times New Roman"/>
          <w:sz w:val="24"/>
          <w:szCs w:val="24"/>
        </w:rPr>
        <w:t>k</w:t>
      </w:r>
      <w:r w:rsidRPr="00A07A77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cycle,</w:t>
      </w:r>
      <w:r w:rsidRPr="00A07A77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the</w:t>
      </w:r>
      <w:r w:rsidRPr="00A07A77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previous</w:t>
      </w:r>
      <w:r w:rsidRPr="00A07A77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pacing w:val="-13"/>
          <w:sz w:val="24"/>
          <w:szCs w:val="24"/>
        </w:rPr>
        <w:t>v</w:t>
      </w:r>
      <w:r w:rsidRPr="00A07A77">
        <w:rPr>
          <w:rFonts w:ascii="Times New Roman" w:hAnsi="Times New Roman" w:cs="Times New Roman"/>
          <w:sz w:val="24"/>
          <w:szCs w:val="24"/>
        </w:rPr>
        <w:t>alue</w:t>
      </w:r>
      <w:r w:rsidRPr="00A07A77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is</w:t>
      </w:r>
      <w:r w:rsidRPr="00A07A77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loaded</w:t>
      </w:r>
      <w:r w:rsidRPr="00A07A77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on</w:t>
      </w:r>
      <w:r w:rsidRPr="00A07A77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the</w:t>
      </w:r>
      <w:r w:rsidRPr="00A07A77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register. As</w:t>
      </w:r>
      <w:r w:rsidRPr="00A07A77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is</w:t>
      </w:r>
      <w:r w:rsidRPr="00A07A77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w w:val="102"/>
          <w:sz w:val="24"/>
          <w:szCs w:val="24"/>
        </w:rPr>
        <w:t>evide</w:t>
      </w:r>
      <w:r w:rsidRPr="00A07A77">
        <w:rPr>
          <w:rFonts w:ascii="Times New Roman" w:hAnsi="Times New Roman" w:cs="Times New Roman"/>
          <w:spacing w:val="-6"/>
          <w:w w:val="102"/>
          <w:sz w:val="24"/>
          <w:szCs w:val="24"/>
        </w:rPr>
        <w:t>n</w:t>
      </w:r>
      <w:r w:rsidRPr="00A07A77">
        <w:rPr>
          <w:rFonts w:ascii="Times New Roman" w:hAnsi="Times New Roman" w:cs="Times New Roman"/>
          <w:w w:val="136"/>
          <w:sz w:val="24"/>
          <w:szCs w:val="24"/>
        </w:rPr>
        <w:t>t</w:t>
      </w:r>
      <w:r w:rsidRPr="00A07A77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from</w:t>
      </w:r>
      <w:r w:rsidRPr="00A07A77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our</w:t>
      </w:r>
      <w:r w:rsidRPr="00A07A77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pi</w:t>
      </w:r>
      <w:r w:rsidRPr="00A07A77">
        <w:rPr>
          <w:rFonts w:ascii="Times New Roman" w:hAnsi="Times New Roman" w:cs="Times New Roman"/>
          <w:spacing w:val="7"/>
          <w:sz w:val="24"/>
          <w:szCs w:val="24"/>
        </w:rPr>
        <w:t>p</w:t>
      </w:r>
      <w:r w:rsidRPr="00A07A77">
        <w:rPr>
          <w:rFonts w:ascii="Times New Roman" w:hAnsi="Times New Roman" w:cs="Times New Roman"/>
          <w:sz w:val="24"/>
          <w:szCs w:val="24"/>
        </w:rPr>
        <w:t>elined</w:t>
      </w:r>
      <w:r w:rsidRPr="00A07A77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design,</w:t>
      </w:r>
      <w:r w:rsidRPr="00A07A77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w w:val="110"/>
          <w:sz w:val="24"/>
          <w:szCs w:val="24"/>
        </w:rPr>
        <w:t xml:space="preserve">the </w:t>
      </w:r>
      <w:r w:rsidRPr="00A07A77">
        <w:rPr>
          <w:rFonts w:ascii="Times New Roman" w:hAnsi="Times New Roman" w:cs="Times New Roman"/>
          <w:spacing w:val="-6"/>
          <w:sz w:val="24"/>
          <w:szCs w:val="24"/>
        </w:rPr>
        <w:t>k</w:t>
      </w:r>
      <w:r w:rsidRPr="00A07A77">
        <w:rPr>
          <w:rFonts w:ascii="Times New Roman" w:hAnsi="Times New Roman" w:cs="Times New Roman"/>
          <w:sz w:val="24"/>
          <w:szCs w:val="24"/>
        </w:rPr>
        <w:t>ey</w:t>
      </w:r>
      <w:r w:rsidRPr="00A07A7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for</w:t>
      </w:r>
      <w:r w:rsidRPr="00A07A7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stage</w:t>
      </w:r>
      <w:r w:rsidRPr="00A07A77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A07A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7A77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has</w:t>
      </w:r>
      <w:r w:rsidRPr="00A07A77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to</w:t>
      </w:r>
      <w:r w:rsidRPr="00A07A77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pacing w:val="7"/>
          <w:sz w:val="24"/>
          <w:szCs w:val="24"/>
        </w:rPr>
        <w:t>b</w:t>
      </w:r>
      <w:r w:rsidRPr="00A07A77">
        <w:rPr>
          <w:rFonts w:ascii="Times New Roman" w:hAnsi="Times New Roman" w:cs="Times New Roman"/>
          <w:sz w:val="24"/>
          <w:szCs w:val="24"/>
        </w:rPr>
        <w:t>e</w:t>
      </w:r>
      <w:r w:rsidRPr="00A07A7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held</w:t>
      </w:r>
      <w:r w:rsidRPr="00A07A77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for</w:t>
      </w:r>
      <w:r w:rsidRPr="00A07A7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two</w:t>
      </w:r>
      <w:r w:rsidRPr="00A07A77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co</w:t>
      </w:r>
      <w:r w:rsidRPr="00A07A77">
        <w:rPr>
          <w:rFonts w:ascii="Times New Roman" w:hAnsi="Times New Roman" w:cs="Times New Roman"/>
          <w:spacing w:val="-6"/>
          <w:sz w:val="24"/>
          <w:szCs w:val="24"/>
        </w:rPr>
        <w:t>n</w:t>
      </w:r>
      <w:r w:rsidRPr="00A07A77">
        <w:rPr>
          <w:rFonts w:ascii="Times New Roman" w:hAnsi="Times New Roman" w:cs="Times New Roman"/>
          <w:sz w:val="24"/>
          <w:szCs w:val="24"/>
        </w:rPr>
        <w:t>ti</w:t>
      </w:r>
      <w:r w:rsidRPr="00A07A77">
        <w:rPr>
          <w:rFonts w:ascii="Times New Roman" w:hAnsi="Times New Roman" w:cs="Times New Roman"/>
          <w:spacing w:val="-6"/>
          <w:sz w:val="24"/>
          <w:szCs w:val="24"/>
        </w:rPr>
        <w:t>n</w:t>
      </w:r>
      <w:r w:rsidRPr="00A07A77">
        <w:rPr>
          <w:rFonts w:ascii="Times New Roman" w:hAnsi="Times New Roman" w:cs="Times New Roman"/>
          <w:sz w:val="24"/>
          <w:szCs w:val="24"/>
        </w:rPr>
        <w:t>uous</w:t>
      </w:r>
      <w:r w:rsidRPr="00A07A77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cl</w:t>
      </w:r>
      <w:r w:rsidRPr="00A07A77">
        <w:rPr>
          <w:rFonts w:ascii="Times New Roman" w:hAnsi="Times New Roman" w:cs="Times New Roman"/>
          <w:spacing w:val="7"/>
          <w:sz w:val="24"/>
          <w:szCs w:val="24"/>
        </w:rPr>
        <w:t>o</w:t>
      </w:r>
      <w:r w:rsidRPr="00A07A77">
        <w:rPr>
          <w:rFonts w:ascii="Times New Roman" w:hAnsi="Times New Roman" w:cs="Times New Roman"/>
          <w:spacing w:val="-6"/>
          <w:sz w:val="24"/>
          <w:szCs w:val="24"/>
        </w:rPr>
        <w:t>c</w:t>
      </w:r>
      <w:r w:rsidRPr="00A07A77">
        <w:rPr>
          <w:rFonts w:ascii="Times New Roman" w:hAnsi="Times New Roman" w:cs="Times New Roman"/>
          <w:sz w:val="24"/>
          <w:szCs w:val="24"/>
        </w:rPr>
        <w:t>k</w:t>
      </w:r>
      <w:r w:rsidRPr="00A07A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cycles</w:t>
      </w:r>
      <w:r w:rsidRPr="00A07A7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(as</w:t>
      </w:r>
      <w:r w:rsidRPr="00A07A77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A07A77">
        <w:rPr>
          <w:rFonts w:ascii="Times New Roman" w:hAnsi="Times New Roman" w:cs="Times New Roman"/>
          <w:w w:val="104"/>
          <w:sz w:val="24"/>
          <w:szCs w:val="24"/>
        </w:rPr>
        <w:t xml:space="preserve">re </w:t>
      </w:r>
      <w:r w:rsidRPr="00A07A77">
        <w:rPr>
          <w:rFonts w:ascii="Times New Roman" w:hAnsi="Times New Roman" w:cs="Times New Roman"/>
          <w:sz w:val="24"/>
          <w:szCs w:val="24"/>
        </w:rPr>
        <w:t>are</w:t>
      </w:r>
      <w:r w:rsidRPr="00A07A77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two</w:t>
      </w:r>
      <w:r w:rsidRPr="00A07A77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stages  in</w:t>
      </w:r>
      <w:r w:rsidRPr="00A07A77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 xml:space="preserve">the </w:t>
      </w:r>
      <w:r w:rsidRPr="00A07A77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pi</w:t>
      </w:r>
      <w:r w:rsidRPr="00A07A77">
        <w:rPr>
          <w:rFonts w:ascii="Times New Roman" w:hAnsi="Times New Roman" w:cs="Times New Roman"/>
          <w:spacing w:val="7"/>
          <w:sz w:val="24"/>
          <w:szCs w:val="24"/>
        </w:rPr>
        <w:t>p</w:t>
      </w:r>
      <w:r w:rsidRPr="00A07A77">
        <w:rPr>
          <w:rFonts w:ascii="Times New Roman" w:hAnsi="Times New Roman" w:cs="Times New Roman"/>
          <w:sz w:val="24"/>
          <w:szCs w:val="24"/>
        </w:rPr>
        <w:t xml:space="preserve">eline–the </w:t>
      </w:r>
      <w:r w:rsidRPr="00A07A77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same</w:t>
      </w:r>
      <w:r w:rsidRPr="00A07A77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pacing w:val="-6"/>
          <w:sz w:val="24"/>
          <w:szCs w:val="24"/>
        </w:rPr>
        <w:t>k</w:t>
      </w:r>
      <w:r w:rsidRPr="00A07A77">
        <w:rPr>
          <w:rFonts w:ascii="Times New Roman" w:hAnsi="Times New Roman" w:cs="Times New Roman"/>
          <w:sz w:val="24"/>
          <w:szCs w:val="24"/>
        </w:rPr>
        <w:t>ey</w:t>
      </w:r>
      <w:r w:rsidRPr="00A07A77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 xml:space="preserve">acts </w:t>
      </w:r>
      <w:r w:rsidRPr="00A07A77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on</w:t>
      </w:r>
      <w:r w:rsidRPr="00A07A77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two</w:t>
      </w:r>
      <w:r w:rsidRPr="00A07A77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differe</w:t>
      </w:r>
      <w:r w:rsidRPr="00A07A77">
        <w:rPr>
          <w:rFonts w:ascii="Times New Roman" w:hAnsi="Times New Roman" w:cs="Times New Roman"/>
          <w:spacing w:val="-6"/>
          <w:sz w:val="24"/>
          <w:szCs w:val="24"/>
        </w:rPr>
        <w:t>n</w:t>
      </w:r>
      <w:r w:rsidRPr="00A07A77">
        <w:rPr>
          <w:rFonts w:ascii="Times New Roman" w:hAnsi="Times New Roman" w:cs="Times New Roman"/>
          <w:w w:val="136"/>
          <w:sz w:val="24"/>
          <w:szCs w:val="24"/>
        </w:rPr>
        <w:t xml:space="preserve">t </w:t>
      </w:r>
      <w:r w:rsidRPr="00A07A77">
        <w:rPr>
          <w:rFonts w:ascii="Times New Roman" w:hAnsi="Times New Roman" w:cs="Times New Roman"/>
          <w:sz w:val="24"/>
          <w:szCs w:val="24"/>
        </w:rPr>
        <w:t xml:space="preserve">inputs </w:t>
      </w:r>
      <w:r w:rsidRPr="00A07A77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in</w:t>
      </w:r>
      <w:r w:rsidRPr="00A07A77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wo</w:t>
      </w:r>
      <w:r w:rsidRPr="00A07A77">
        <w:rPr>
          <w:rFonts w:ascii="Times New Roman" w:hAnsi="Times New Roman" w:cs="Times New Roman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cl</w:t>
      </w:r>
      <w:r w:rsidRPr="00A07A77">
        <w:rPr>
          <w:rFonts w:ascii="Times New Roman" w:hAnsi="Times New Roman" w:cs="Times New Roman"/>
          <w:spacing w:val="7"/>
          <w:sz w:val="24"/>
          <w:szCs w:val="24"/>
        </w:rPr>
        <w:t>o</w:t>
      </w:r>
      <w:r w:rsidRPr="00A07A77">
        <w:rPr>
          <w:rFonts w:ascii="Times New Roman" w:hAnsi="Times New Roman" w:cs="Times New Roman"/>
          <w:spacing w:val="-6"/>
          <w:sz w:val="24"/>
          <w:szCs w:val="24"/>
        </w:rPr>
        <w:t>c</w:t>
      </w:r>
      <w:r w:rsidRPr="00A07A77">
        <w:rPr>
          <w:rFonts w:ascii="Times New Roman" w:hAnsi="Times New Roman" w:cs="Times New Roman"/>
          <w:sz w:val="24"/>
          <w:szCs w:val="24"/>
        </w:rPr>
        <w:t>k</w:t>
      </w:r>
      <w:r w:rsidRPr="00A07A77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cycles),</w:t>
      </w:r>
      <w:r w:rsidRPr="00A07A77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 xml:space="preserve">and </w:t>
      </w:r>
      <w:r w:rsidRPr="00A07A7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pacing w:val="-6"/>
          <w:sz w:val="24"/>
          <w:szCs w:val="24"/>
        </w:rPr>
        <w:t>w</w:t>
      </w:r>
      <w:r w:rsidRPr="00A07A77">
        <w:rPr>
          <w:rFonts w:ascii="Times New Roman" w:hAnsi="Times New Roman" w:cs="Times New Roman"/>
          <w:sz w:val="24"/>
          <w:szCs w:val="24"/>
        </w:rPr>
        <w:t>e</w:t>
      </w:r>
      <w:r w:rsidRPr="00A07A77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empl</w:t>
      </w:r>
      <w:r w:rsidRPr="00A07A77">
        <w:rPr>
          <w:rFonts w:ascii="Times New Roman" w:hAnsi="Times New Roman" w:cs="Times New Roman"/>
          <w:spacing w:val="-6"/>
          <w:sz w:val="24"/>
          <w:szCs w:val="24"/>
        </w:rPr>
        <w:t>oy</w:t>
      </w:r>
      <w:r w:rsidRPr="00A07A77">
        <w:rPr>
          <w:rFonts w:ascii="Times New Roman" w:hAnsi="Times New Roman" w:cs="Times New Roman"/>
          <w:sz w:val="24"/>
          <w:szCs w:val="24"/>
        </w:rPr>
        <w:t>ed</w:t>
      </w:r>
      <w:r w:rsidRPr="00A07A77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a</w:t>
      </w:r>
      <w:r w:rsidRPr="00A07A77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>cou</w:t>
      </w:r>
      <w:r w:rsidRPr="00A07A77">
        <w:rPr>
          <w:rFonts w:ascii="Times New Roman" w:hAnsi="Times New Roman" w:cs="Times New Roman"/>
          <w:spacing w:val="-6"/>
          <w:sz w:val="24"/>
          <w:szCs w:val="24"/>
        </w:rPr>
        <w:t>n</w:t>
      </w:r>
      <w:r w:rsidRPr="00A07A77">
        <w:rPr>
          <w:rFonts w:ascii="Times New Roman" w:hAnsi="Times New Roman" w:cs="Times New Roman"/>
          <w:sz w:val="24"/>
          <w:szCs w:val="24"/>
        </w:rPr>
        <w:t xml:space="preserve">ter </w:t>
      </w:r>
      <w:r w:rsidRPr="00A07A77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A07A77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A07A77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A07A77">
        <w:rPr>
          <w:rFonts w:ascii="Times New Roman" w:hAnsi="Times New Roman" w:cs="Times New Roman"/>
          <w:spacing w:val="-6"/>
          <w:w w:val="103"/>
          <w:sz w:val="24"/>
          <w:szCs w:val="24"/>
        </w:rPr>
        <w:t>c</w:t>
      </w:r>
      <w:r w:rsidRPr="00A07A77">
        <w:rPr>
          <w:rFonts w:ascii="Times New Roman" w:hAnsi="Times New Roman" w:cs="Times New Roman"/>
          <w:w w:val="102"/>
          <w:sz w:val="24"/>
          <w:szCs w:val="24"/>
        </w:rPr>
        <w:t>hie</w:t>
      </w:r>
      <w:r w:rsidRPr="00A07A77">
        <w:rPr>
          <w:rFonts w:ascii="Times New Roman" w:hAnsi="Times New Roman" w:cs="Times New Roman"/>
          <w:spacing w:val="-6"/>
          <w:w w:val="102"/>
          <w:sz w:val="24"/>
          <w:szCs w:val="24"/>
        </w:rPr>
        <w:t>v</w:t>
      </w:r>
      <w:r w:rsidRPr="00A07A77">
        <w:rPr>
          <w:rFonts w:ascii="Times New Roman" w:hAnsi="Times New Roman" w:cs="Times New Roman"/>
          <w:w w:val="97"/>
          <w:sz w:val="24"/>
          <w:szCs w:val="24"/>
        </w:rPr>
        <w:t>e</w:t>
      </w:r>
      <w:r w:rsidRPr="00A07A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07A77">
        <w:rPr>
          <w:rFonts w:ascii="Times New Roman" w:hAnsi="Times New Roman" w:cs="Times New Roman"/>
          <w:sz w:val="24"/>
          <w:szCs w:val="24"/>
        </w:rPr>
        <w:t xml:space="preserve">  same</w:t>
      </w:r>
      <w:r w:rsidR="009060FF">
        <w:rPr>
          <w:rFonts w:ascii="Times New Roman" w:hAnsi="Times New Roman" w:cs="Times New Roman"/>
          <w:sz w:val="24"/>
          <w:szCs w:val="24"/>
        </w:rPr>
        <w:t>.</w:t>
      </w:r>
      <w:r w:rsidR="00B11C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1C1B" w:rsidRDefault="009060FF" w:rsidP="00B11C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181600" cy="2876550"/>
            <wp:effectExtent l="19050" t="0" r="0" b="0"/>
            <wp:docPr id="12" name="Picture 12" descr="C:\Users\hp\Desktop\key_expan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esktop\key_expansio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976" cy="2878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C1B" w:rsidRDefault="00B11C1B" w:rsidP="00B11C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key expansion routine for the inverse </w:t>
      </w:r>
      <w:proofErr w:type="gramStart"/>
      <w:r>
        <w:rPr>
          <w:rFonts w:ascii="Times New Roman" w:hAnsi="Times New Roman" w:cs="Times New Roman"/>
          <w:sz w:val="24"/>
          <w:szCs w:val="24"/>
        </w:rPr>
        <w:t>cipher  can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generated by the method as shown in the following fig</w:t>
      </w:r>
    </w:p>
    <w:p w:rsidR="00B11C1B" w:rsidRDefault="00B11C1B" w:rsidP="00B11C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581650" cy="2514600"/>
            <wp:effectExtent l="19050" t="0" r="0" b="0"/>
            <wp:docPr id="2" name="Picture 13" descr="C:\Users\hp\Desktop\inv_keyexpan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esktop\inv_keyexpansio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17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C1B" w:rsidRPr="00B11C1B" w:rsidRDefault="00B11C1B" w:rsidP="00B11C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B11C1B" w:rsidRPr="00B11C1B">
          <w:pgSz w:w="12240" w:h="15840"/>
          <w:pgMar w:top="1480" w:right="1720" w:bottom="280" w:left="1720" w:header="0" w:footer="1776" w:gutter="0"/>
          <w:cols w:space="720"/>
        </w:sectPr>
      </w:pPr>
    </w:p>
    <w:p w:rsidR="00A07A77" w:rsidRDefault="00A07A77" w:rsidP="004107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33B8" w:rsidRPr="00410760" w:rsidRDefault="0079095D" w:rsidP="004107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B1918" w:rsidRDefault="00DB1918" w:rsidP="004107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3</w:t>
      </w:r>
      <w:r w:rsidR="005608C8">
        <w:rPr>
          <w:rFonts w:ascii="Times New Roman" w:hAnsi="Times New Roman" w:cs="Times New Roman"/>
          <w:b/>
          <w:sz w:val="24"/>
          <w:szCs w:val="24"/>
        </w:rPr>
        <w:t>.4</w:t>
      </w:r>
      <w:r w:rsidRPr="00DB1918">
        <w:rPr>
          <w:rFonts w:ascii="Times New Roman" w:hAnsi="Times New Roman" w:cs="Times New Roman"/>
          <w:b/>
          <w:sz w:val="24"/>
          <w:szCs w:val="24"/>
        </w:rPr>
        <w:t xml:space="preserve">  Key</w:t>
      </w:r>
      <w:proofErr w:type="gramEnd"/>
      <w:r w:rsidRPr="00DB1918">
        <w:rPr>
          <w:rFonts w:ascii="Times New Roman" w:hAnsi="Times New Roman" w:cs="Times New Roman"/>
          <w:b/>
          <w:sz w:val="24"/>
          <w:szCs w:val="24"/>
        </w:rPr>
        <w:t xml:space="preserve"> Length Requirements</w:t>
      </w:r>
    </w:p>
    <w:p w:rsidR="00DB1918" w:rsidRDefault="00DB1918" w:rsidP="00C37C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918">
        <w:rPr>
          <w:rFonts w:ascii="Times New Roman" w:hAnsi="Times New Roman" w:cs="Times New Roman"/>
          <w:sz w:val="24"/>
          <w:szCs w:val="24"/>
        </w:rPr>
        <w:t>An implementation of the AES algorithm shall support at least one</w:t>
      </w:r>
      <w:r w:rsidR="00C37C84">
        <w:rPr>
          <w:rFonts w:ascii="Times New Roman" w:hAnsi="Times New Roman" w:cs="Times New Roman"/>
          <w:sz w:val="24"/>
          <w:szCs w:val="24"/>
        </w:rPr>
        <w:t xml:space="preserve"> </w:t>
      </w:r>
      <w:r w:rsidRPr="00DB1918">
        <w:rPr>
          <w:rFonts w:ascii="Times New Roman" w:hAnsi="Times New Roman" w:cs="Times New Roman"/>
          <w:sz w:val="24"/>
          <w:szCs w:val="24"/>
        </w:rPr>
        <w:t xml:space="preserve">of the three key </w:t>
      </w:r>
      <w:r w:rsidR="00C37C84">
        <w:rPr>
          <w:rFonts w:ascii="Times New Roman" w:hAnsi="Times New Roman" w:cs="Times New Roman"/>
          <w:sz w:val="24"/>
          <w:szCs w:val="24"/>
        </w:rPr>
        <w:t xml:space="preserve">of </w:t>
      </w:r>
      <w:r w:rsidRPr="00DB1918">
        <w:rPr>
          <w:rFonts w:ascii="Times New Roman" w:hAnsi="Times New Roman" w:cs="Times New Roman"/>
          <w:sz w:val="24"/>
          <w:szCs w:val="24"/>
        </w:rPr>
        <w:t>lengths 128, 192, or 256 bits (i.e., Nk</w:t>
      </w:r>
      <w:r w:rsidR="00C37C84">
        <w:rPr>
          <w:rFonts w:ascii="Times New Roman" w:hAnsi="Times New Roman" w:cs="Times New Roman"/>
          <w:sz w:val="24"/>
          <w:szCs w:val="24"/>
        </w:rPr>
        <w:t xml:space="preserve"> </w:t>
      </w:r>
      <w:r w:rsidRPr="00DB1918">
        <w:rPr>
          <w:rFonts w:ascii="Times New Roman" w:hAnsi="Times New Roman" w:cs="Times New Roman"/>
          <w:sz w:val="24"/>
          <w:szCs w:val="24"/>
        </w:rPr>
        <w:t>= 4, 6, or 8, respectively). Implementations</w:t>
      </w:r>
      <w:r w:rsidR="00C37C84">
        <w:rPr>
          <w:rFonts w:ascii="Times New Roman" w:hAnsi="Times New Roman" w:cs="Times New Roman"/>
          <w:sz w:val="24"/>
          <w:szCs w:val="24"/>
        </w:rPr>
        <w:t xml:space="preserve"> </w:t>
      </w:r>
      <w:r w:rsidR="00C37C84" w:rsidRPr="00C37C84">
        <w:rPr>
          <w:rFonts w:ascii="Times New Roman" w:hAnsi="Times New Roman" w:cs="Times New Roman"/>
          <w:sz w:val="24"/>
          <w:szCs w:val="24"/>
        </w:rPr>
        <w:t>may optionally support two or three key lengths, which may promote the interoperability of algorithm implementations.</w:t>
      </w:r>
    </w:p>
    <w:p w:rsidR="00C37C84" w:rsidRPr="00DB1918" w:rsidRDefault="00C37C84" w:rsidP="00C37C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946" w:rsidRDefault="000F0946" w:rsidP="00C37C84">
      <w:pPr>
        <w:spacing w:line="360" w:lineRule="auto"/>
        <w:jc w:val="both"/>
      </w:pPr>
    </w:p>
    <w:p w:rsidR="00D700D3" w:rsidRDefault="00D700D3" w:rsidP="00C37C84">
      <w:pPr>
        <w:spacing w:line="360" w:lineRule="auto"/>
        <w:jc w:val="both"/>
      </w:pPr>
    </w:p>
    <w:p w:rsidR="00D700D3" w:rsidRDefault="00D700D3" w:rsidP="00C37C84">
      <w:pPr>
        <w:spacing w:line="360" w:lineRule="auto"/>
        <w:jc w:val="both"/>
      </w:pPr>
    </w:p>
    <w:p w:rsidR="00D700D3" w:rsidRDefault="00D700D3" w:rsidP="00C37C84">
      <w:pPr>
        <w:spacing w:line="360" w:lineRule="auto"/>
        <w:jc w:val="both"/>
      </w:pPr>
    </w:p>
    <w:p w:rsidR="00D700D3" w:rsidRDefault="00D700D3" w:rsidP="00C37C84">
      <w:pPr>
        <w:spacing w:line="360" w:lineRule="auto"/>
        <w:jc w:val="both"/>
      </w:pPr>
    </w:p>
    <w:p w:rsidR="00D700D3" w:rsidRDefault="00D700D3" w:rsidP="00C37C84">
      <w:pPr>
        <w:spacing w:line="360" w:lineRule="auto"/>
        <w:jc w:val="both"/>
      </w:pPr>
    </w:p>
    <w:p w:rsidR="00D700D3" w:rsidRDefault="00D700D3" w:rsidP="00C37C84">
      <w:pPr>
        <w:spacing w:line="360" w:lineRule="auto"/>
        <w:jc w:val="both"/>
      </w:pPr>
    </w:p>
    <w:p w:rsidR="00D700D3" w:rsidRDefault="00D700D3" w:rsidP="00C37C84">
      <w:pPr>
        <w:spacing w:line="360" w:lineRule="auto"/>
        <w:jc w:val="both"/>
      </w:pPr>
    </w:p>
    <w:p w:rsidR="00D700D3" w:rsidRDefault="00D700D3" w:rsidP="00C37C84">
      <w:pPr>
        <w:spacing w:line="360" w:lineRule="auto"/>
        <w:jc w:val="both"/>
      </w:pPr>
    </w:p>
    <w:p w:rsidR="00D700D3" w:rsidRDefault="00D700D3" w:rsidP="00C37C84">
      <w:pPr>
        <w:spacing w:line="360" w:lineRule="auto"/>
        <w:jc w:val="both"/>
      </w:pPr>
    </w:p>
    <w:p w:rsidR="00D700D3" w:rsidRDefault="00D700D3" w:rsidP="00C37C84">
      <w:pPr>
        <w:spacing w:line="360" w:lineRule="auto"/>
        <w:jc w:val="both"/>
      </w:pPr>
    </w:p>
    <w:p w:rsidR="00D700D3" w:rsidRDefault="00D700D3" w:rsidP="00C37C84">
      <w:pPr>
        <w:spacing w:line="360" w:lineRule="auto"/>
        <w:jc w:val="both"/>
      </w:pPr>
    </w:p>
    <w:p w:rsidR="00D700D3" w:rsidRDefault="00D700D3" w:rsidP="00C37C84">
      <w:pPr>
        <w:spacing w:line="360" w:lineRule="auto"/>
        <w:jc w:val="both"/>
      </w:pPr>
    </w:p>
    <w:p w:rsidR="00D700D3" w:rsidRDefault="00D700D3" w:rsidP="00C37C84">
      <w:pPr>
        <w:spacing w:line="360" w:lineRule="auto"/>
        <w:jc w:val="both"/>
      </w:pPr>
    </w:p>
    <w:p w:rsidR="00D700D3" w:rsidRDefault="00D700D3" w:rsidP="00C37C84">
      <w:pPr>
        <w:spacing w:line="360" w:lineRule="auto"/>
        <w:jc w:val="both"/>
      </w:pPr>
    </w:p>
    <w:p w:rsidR="00D700D3" w:rsidRPr="00E9130C" w:rsidRDefault="00D700D3" w:rsidP="00D70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Chapter 4</w:t>
      </w:r>
    </w:p>
    <w:p w:rsidR="00D700D3" w:rsidRDefault="00D700D3" w:rsidP="00D700D3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Conclusion</w:t>
      </w:r>
    </w:p>
    <w:p w:rsidR="00D700D3" w:rsidRDefault="00D700D3" w:rsidP="00D700D3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D700D3" w:rsidRDefault="00D700D3" w:rsidP="00D700D3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D700D3" w:rsidRDefault="00D700D3" w:rsidP="00D700D3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D700D3" w:rsidRDefault="00D700D3" w:rsidP="00D700D3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D700D3" w:rsidRDefault="00D700D3" w:rsidP="00D700D3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D700D3" w:rsidRDefault="00D700D3" w:rsidP="00D700D3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D700D3" w:rsidRDefault="00D700D3" w:rsidP="00D70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5F02" w:rsidRDefault="003E5F02" w:rsidP="00D70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5F02" w:rsidRDefault="003E5F02" w:rsidP="00D70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5F02" w:rsidRDefault="003E5F02" w:rsidP="00D70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5F02" w:rsidRDefault="003E5F02" w:rsidP="00D70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5F02" w:rsidRDefault="003E5F02" w:rsidP="00D70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5F02" w:rsidRDefault="003E5F02" w:rsidP="00D70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5F02" w:rsidRDefault="003E5F02" w:rsidP="00D70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5F02" w:rsidRDefault="003E5F02" w:rsidP="00D70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5F02" w:rsidRDefault="003E5F02" w:rsidP="00D70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5F02" w:rsidRDefault="003E5F02" w:rsidP="00D70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5F02" w:rsidRDefault="003E5F02" w:rsidP="00D70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5F02" w:rsidRPr="003E5F02" w:rsidDel="00D55E1D" w:rsidRDefault="003E5F02" w:rsidP="003E5F02">
      <w:pPr>
        <w:spacing w:line="360" w:lineRule="auto"/>
        <w:rPr>
          <w:del w:id="0" w:author="hp" w:date="2013-11-26T13:03:00Z"/>
          <w:rFonts w:ascii="Times New Roman" w:hAnsi="Times New Roman" w:cs="Times New Roman"/>
          <w:sz w:val="24"/>
          <w:szCs w:val="24"/>
        </w:rPr>
      </w:pPr>
      <w:del w:id="1" w:author="hp" w:date="2013-11-26T13:03:00Z">
        <w:r w:rsidRPr="003E5F02" w:rsidDel="00D55E1D">
          <w:rPr>
            <w:rFonts w:ascii="Times New Roman" w:hAnsi="Times New Roman" w:cs="Times New Roman"/>
            <w:sz w:val="24"/>
            <w:szCs w:val="24"/>
          </w:rPr>
          <w:delText>We implemented the</w:delText>
        </w:r>
        <w:r w:rsidDel="00D55E1D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Pr="003E5F02" w:rsidDel="00D55E1D">
          <w:rPr>
            <w:rFonts w:ascii="Times New Roman" w:hAnsi="Times New Roman" w:cs="Times New Roman"/>
            <w:sz w:val="24"/>
            <w:szCs w:val="24"/>
          </w:rPr>
          <w:delText>hardware described throughout this paper using reconfigurablehardware. The FPGA family used is VIRTEX-II</w:delText>
        </w:r>
      </w:del>
    </w:p>
    <w:p w:rsidR="00D700D3" w:rsidRDefault="00D700D3" w:rsidP="00D700D3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D700D3" w:rsidRDefault="00D700D3" w:rsidP="00D700D3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D700D3" w:rsidRDefault="00D700D3" w:rsidP="00D700D3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D700D3" w:rsidRDefault="00D700D3" w:rsidP="00D700D3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D700D3" w:rsidRDefault="00D700D3" w:rsidP="00D700D3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D700D3" w:rsidRDefault="00D700D3" w:rsidP="00D700D3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D700D3" w:rsidRDefault="00D700D3" w:rsidP="00D700D3">
      <w:pPr>
        <w:spacing w:line="360" w:lineRule="auto"/>
        <w:jc w:val="both"/>
      </w:pPr>
    </w:p>
    <w:sectPr w:rsidR="00D700D3" w:rsidSect="00DB1918">
      <w:pgSz w:w="11906" w:h="16838"/>
      <w:pgMar w:top="1800" w:right="180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C0689"/>
    <w:multiLevelType w:val="hybridMultilevel"/>
    <w:tmpl w:val="CFD47ADA"/>
    <w:lvl w:ilvl="0" w:tplc="4009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trackRevisions/>
  <w:defaultTabStop w:val="720"/>
  <w:characterSpacingControl w:val="doNotCompress"/>
  <w:compat/>
  <w:rsids>
    <w:rsidRoot w:val="00DB1918"/>
    <w:rsid w:val="000F0946"/>
    <w:rsid w:val="00163F1A"/>
    <w:rsid w:val="001D5AEB"/>
    <w:rsid w:val="003E5F02"/>
    <w:rsid w:val="0040504B"/>
    <w:rsid w:val="00410760"/>
    <w:rsid w:val="004A7991"/>
    <w:rsid w:val="005608C8"/>
    <w:rsid w:val="00687E86"/>
    <w:rsid w:val="006A5C96"/>
    <w:rsid w:val="0079095D"/>
    <w:rsid w:val="007F1E13"/>
    <w:rsid w:val="00844609"/>
    <w:rsid w:val="00847DC7"/>
    <w:rsid w:val="009060FF"/>
    <w:rsid w:val="009C67AC"/>
    <w:rsid w:val="00A07A77"/>
    <w:rsid w:val="00A37476"/>
    <w:rsid w:val="00B11C1B"/>
    <w:rsid w:val="00B14371"/>
    <w:rsid w:val="00B25095"/>
    <w:rsid w:val="00C02F9C"/>
    <w:rsid w:val="00C37C84"/>
    <w:rsid w:val="00C65379"/>
    <w:rsid w:val="00C7496F"/>
    <w:rsid w:val="00CA33B8"/>
    <w:rsid w:val="00D24AC1"/>
    <w:rsid w:val="00D55E1D"/>
    <w:rsid w:val="00D648FB"/>
    <w:rsid w:val="00D700D3"/>
    <w:rsid w:val="00D8504B"/>
    <w:rsid w:val="00DB1918"/>
    <w:rsid w:val="00E56B9D"/>
    <w:rsid w:val="00E65499"/>
    <w:rsid w:val="00E91550"/>
    <w:rsid w:val="00EA0D77"/>
    <w:rsid w:val="00EA5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91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B9D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C749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2013-11-26T04:11:00Z</dcterms:created>
  <dcterms:modified xsi:type="dcterms:W3CDTF">2013-11-26T07:33:00Z</dcterms:modified>
</cp:coreProperties>
</file>